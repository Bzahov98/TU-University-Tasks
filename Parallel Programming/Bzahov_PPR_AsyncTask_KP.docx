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AB" w:rsidRPr="00165FB8" w:rsidRDefault="00242FAB" w:rsidP="00242FAB">
      <w:pPr>
        <w:pStyle w:val="Title"/>
        <w:rPr>
          <w:lang w:val="bg-BG"/>
        </w:rPr>
      </w:pPr>
      <w:r w:rsidRPr="00165FB8">
        <w:rPr>
          <w:lang w:val="bg-BG"/>
        </w:rPr>
        <w:t>Проблеми при ползването на AsyncTask в Android</w:t>
      </w:r>
    </w:p>
    <w:p w:rsidR="00242FAB" w:rsidRPr="00165FB8" w:rsidRDefault="00242FAB" w:rsidP="00DA5BA0">
      <w:pPr>
        <w:pStyle w:val="Subtitle"/>
        <w:rPr>
          <w:lang w:val="bg-BG"/>
        </w:rPr>
      </w:pPr>
      <w:r w:rsidRPr="00165FB8">
        <w:rPr>
          <w:lang w:val="bg-BG"/>
        </w:rPr>
        <w:t>Фрагментация,</w:t>
      </w:r>
      <w:r w:rsidR="00DA5BA0" w:rsidRPr="00165FB8">
        <w:rPr>
          <w:rStyle w:val="Heading1Char"/>
          <w:b/>
          <w:bCs w:val="0"/>
          <w:lang w:val="bg-BG"/>
        </w:rPr>
        <w:t xml:space="preserve"> </w:t>
      </w:r>
      <w:r w:rsidR="00DA5BA0" w:rsidRPr="00165FB8">
        <w:rPr>
          <w:rStyle w:val="Strong"/>
          <w:b w:val="0"/>
          <w:bCs/>
          <w:lang w:val="bg-BG"/>
        </w:rPr>
        <w:t>изтичане  на памет</w:t>
      </w:r>
      <w:r w:rsidRPr="00165FB8">
        <w:rPr>
          <w:lang w:val="bg-BG"/>
        </w:rPr>
        <w:t xml:space="preserve"> </w:t>
      </w:r>
      <w:r w:rsidR="00DA5BA0" w:rsidRPr="00165FB8">
        <w:rPr>
          <w:lang w:val="bg-BG"/>
        </w:rPr>
        <w:t>(</w:t>
      </w:r>
      <w:r w:rsidRPr="00165FB8">
        <w:rPr>
          <w:lang w:val="bg-BG"/>
        </w:rPr>
        <w:t>memory leaks</w:t>
      </w:r>
      <w:r w:rsidR="00DA5BA0" w:rsidRPr="00165FB8">
        <w:rPr>
          <w:lang w:val="bg-BG"/>
        </w:rPr>
        <w:t>)</w:t>
      </w:r>
      <w:r w:rsidRPr="00165FB8">
        <w:rPr>
          <w:lang w:val="bg-BG"/>
        </w:rPr>
        <w:t>, проблеми с жизнения цикъл на Activity</w:t>
      </w:r>
    </w:p>
    <w:p w:rsidR="00242FAB" w:rsidRPr="00165FB8" w:rsidRDefault="00242FAB" w:rsidP="00242FAB">
      <w:pPr>
        <w:pStyle w:val="Author"/>
      </w:pPr>
      <w:r w:rsidRPr="00165FB8">
        <w:t xml:space="preserve">Божидар </w:t>
      </w:r>
      <w:r w:rsidRPr="00165FB8">
        <w:rPr>
          <w:sz w:val="22"/>
        </w:rPr>
        <w:t>Николаев</w:t>
      </w:r>
      <w:r w:rsidRPr="00165FB8">
        <w:t xml:space="preserve"> Захов</w:t>
      </w:r>
    </w:p>
    <w:p w:rsidR="00242FAB" w:rsidRPr="00165FB8" w:rsidRDefault="00242FAB" w:rsidP="00242FAB">
      <w:pPr>
        <w:pStyle w:val="Affiliation"/>
      </w:pPr>
      <w:r w:rsidRPr="00165FB8">
        <w:t>фак. № 121</w:t>
      </w:r>
      <w:r w:rsidR="00D3078D">
        <w:rPr>
          <w:lang w:val="en-US"/>
        </w:rPr>
        <w:t>2</w:t>
      </w:r>
      <w:r w:rsidRPr="00165FB8">
        <w:t>17024, група 37</w:t>
      </w:r>
    </w:p>
    <w:p w:rsidR="00242FAB" w:rsidRPr="00165FB8" w:rsidRDefault="00242FAB" w:rsidP="00242FAB">
      <w:pPr>
        <w:pStyle w:val="Affiliation"/>
      </w:pPr>
      <w:r w:rsidRPr="00165FB8">
        <w:t xml:space="preserve">e-mail:  </w:t>
      </w:r>
      <w:hyperlink r:id="rId9" w:history="1">
        <w:r w:rsidR="00A46CF8" w:rsidRPr="00165FB8">
          <w:rPr>
            <w:rStyle w:val="Hyperlink"/>
          </w:rPr>
          <w:t>bzahov1998@gmail.com</w:t>
        </w:r>
      </w:hyperlink>
    </w:p>
    <w:p w:rsidR="00A46CF8" w:rsidRPr="00165FB8" w:rsidRDefault="00A46CF8" w:rsidP="00242FAB">
      <w:pPr>
        <w:pStyle w:val="Affiliation"/>
      </w:pPr>
      <w:r w:rsidRPr="00165FB8">
        <w:t xml:space="preserve">LinkedIn: </w:t>
      </w:r>
      <w:hyperlink r:id="rId10" w:history="1">
        <w:r w:rsidRPr="00CC2D4C">
          <w:rPr>
            <w:rStyle w:val="Hyperlink"/>
          </w:rPr>
          <w:t>https://www.linkedin.com/in/bzahov98/</w:t>
        </w:r>
      </w:hyperlink>
    </w:p>
    <w:p w:rsidR="008F6815" w:rsidRPr="00165FB8" w:rsidRDefault="008F6815">
      <w:pPr>
        <w:rPr>
          <w:rFonts w:eastAsia="MS Mincho"/>
          <w:lang w:val="bg-BG"/>
        </w:rPr>
      </w:pPr>
    </w:p>
    <w:p w:rsidR="008A55B5" w:rsidRPr="00165FB8" w:rsidRDefault="008F6815">
      <w:pPr>
        <w:pStyle w:val="Abstract"/>
        <w:rPr>
          <w:rFonts w:eastAsia="MS Mincho"/>
          <w:lang w:val="bg-BG"/>
        </w:rPr>
      </w:pPr>
      <w:r w:rsidRPr="00165FB8">
        <w:rPr>
          <w:rFonts w:eastAsia="MS Mincho"/>
          <w:i/>
          <w:iCs/>
          <w:lang w:val="bg-BG"/>
        </w:rPr>
        <w:t>Резюме</w:t>
      </w:r>
      <w:r w:rsidR="00BF4141" w:rsidRPr="00165FB8">
        <w:rPr>
          <w:rFonts w:eastAsia="MS Mincho"/>
          <w:i/>
          <w:iCs/>
          <w:lang w:val="bg-BG"/>
        </w:rPr>
        <w:t xml:space="preserve">: В статията ще погледнем </w:t>
      </w:r>
      <w:r w:rsidR="00BF4141" w:rsidRPr="00165FB8">
        <w:rPr>
          <w:lang w:val="bg-BG"/>
        </w:rPr>
        <w:t>AsyncTask, от всички гледни точки, ще обясним какви са му положителните и какви са отрицателните му страни, възможните му подводни камъни и за какво трябва да внимаваме при употребата му. Накратко ще обясним и процесите, от които зависи правилната му работа, така че да минимизираме неяснотите, с които ще се сблъскате в бъдеще.</w:t>
      </w:r>
    </w:p>
    <w:p w:rsidR="008A55B5" w:rsidRPr="00165FB8" w:rsidRDefault="008F6815">
      <w:pPr>
        <w:pStyle w:val="keywords"/>
        <w:rPr>
          <w:rFonts w:eastAsia="MS Mincho"/>
          <w:color w:val="FF0000"/>
          <w:lang w:val="bg-BG"/>
        </w:rPr>
      </w:pPr>
      <w:r w:rsidRPr="00165FB8">
        <w:rPr>
          <w:rFonts w:eastAsia="MS Mincho"/>
          <w:lang w:val="bg-BG"/>
        </w:rPr>
        <w:t>Ключови думи:</w:t>
      </w:r>
      <w:r w:rsidR="00564872" w:rsidRPr="00165FB8">
        <w:rPr>
          <w:i w:val="0"/>
          <w:lang w:val="bg-BG"/>
        </w:rPr>
        <w:t xml:space="preserve"> </w:t>
      </w:r>
      <w:r w:rsidR="005869E8" w:rsidRPr="00165FB8">
        <w:rPr>
          <w:lang w:val="bg-BG"/>
        </w:rPr>
        <w:t>AsyncTask, AndroidOS, Parallel Programming,</w:t>
      </w:r>
      <w:r w:rsidR="00B02BEB" w:rsidRPr="00165FB8">
        <w:rPr>
          <w:lang w:val="bg-BG"/>
        </w:rPr>
        <w:t xml:space="preserve"> </w:t>
      </w:r>
      <w:r w:rsidR="00123130" w:rsidRPr="00165FB8">
        <w:rPr>
          <w:lang w:val="bg-BG"/>
        </w:rPr>
        <w:t>Memory leak, Android Fragmentation, Problems with Android Lifecycle</w:t>
      </w:r>
    </w:p>
    <w:p w:rsidR="008D2DBE" w:rsidRPr="00165FB8" w:rsidRDefault="008D2DBE" w:rsidP="008D2DBE">
      <w:pPr>
        <w:rPr>
          <w:rFonts w:eastAsia="MS Mincho"/>
          <w:lang w:val="bg-BG"/>
        </w:rPr>
      </w:pPr>
    </w:p>
    <w:p w:rsidR="008A55B5" w:rsidRPr="00165FB8" w:rsidRDefault="008A55B5" w:rsidP="00665B6B">
      <w:pPr>
        <w:pStyle w:val="Heading1"/>
        <w:rPr>
          <w:lang w:val="bg-BG"/>
        </w:rPr>
      </w:pPr>
      <w:bookmarkStart w:id="0" w:name="_GoBack"/>
      <w:bookmarkEnd w:id="0"/>
      <w:r w:rsidRPr="00165FB8">
        <w:rPr>
          <w:lang w:val="bg-BG"/>
        </w:rPr>
        <w:t xml:space="preserve"> </w:t>
      </w:r>
      <w:r w:rsidR="00564872" w:rsidRPr="00165FB8">
        <w:rPr>
          <w:lang w:val="bg-BG"/>
        </w:rPr>
        <w:t>Въведение</w:t>
      </w:r>
      <w:r w:rsidR="008668A8" w:rsidRPr="00165FB8">
        <w:rPr>
          <w:lang w:val="bg-BG"/>
        </w:rPr>
        <w:t xml:space="preserve"> </w:t>
      </w:r>
      <w:r w:rsidRPr="00165FB8">
        <w:rPr>
          <w:lang w:val="bg-BG"/>
        </w:rPr>
        <w:t xml:space="preserve"> </w:t>
      </w:r>
    </w:p>
    <w:p w:rsidR="008668A8" w:rsidRPr="00165FB8" w:rsidRDefault="00875CE1" w:rsidP="00875CE1">
      <w:pPr>
        <w:pStyle w:val="BodyText"/>
        <w:ind w:firstLine="0"/>
        <w:rPr>
          <w:lang w:val="bg-BG"/>
        </w:rPr>
      </w:pPr>
      <w:r w:rsidRPr="00165FB8">
        <w:rPr>
          <w:lang w:val="bg-BG"/>
        </w:rPr>
        <w:tab/>
        <w:t xml:space="preserve">В тази статия ще разгледаме </w:t>
      </w:r>
      <w:r w:rsidR="00082258" w:rsidRPr="00165FB8">
        <w:rPr>
          <w:lang w:val="bg-BG"/>
        </w:rPr>
        <w:t xml:space="preserve">основните причини, защо AsyncTask </w:t>
      </w:r>
      <w:r w:rsidR="008668A8" w:rsidRPr="00165FB8">
        <w:rPr>
          <w:lang w:val="bg-BG"/>
        </w:rPr>
        <w:t>АPI (</w:t>
      </w:r>
      <w:r w:rsidR="008668A8" w:rsidRPr="00165FB8">
        <w:rPr>
          <w:rStyle w:val="Emphasis"/>
        </w:rPr>
        <w:t>Application Programming Interface</w:t>
      </w:r>
      <w:r w:rsidR="008668A8" w:rsidRPr="00165FB8">
        <w:rPr>
          <w:lang w:val="bg-BG"/>
        </w:rPr>
        <w:t xml:space="preserve">) </w:t>
      </w:r>
      <w:r w:rsidR="00082258" w:rsidRPr="00165FB8">
        <w:rPr>
          <w:lang w:val="bg-BG"/>
        </w:rPr>
        <w:t>е била и ще бъде, що се отнася до по-старите версии на Андроид, едно от най-използваните решени</w:t>
      </w:r>
      <w:r w:rsidR="008668A8" w:rsidRPr="00165FB8">
        <w:rPr>
          <w:lang w:val="bg-BG"/>
        </w:rPr>
        <w:t>я</w:t>
      </w:r>
      <w:r w:rsidR="00082258" w:rsidRPr="00165FB8">
        <w:rPr>
          <w:lang w:val="bg-BG"/>
        </w:rPr>
        <w:t xml:space="preserve"> на много важния проблем</w:t>
      </w:r>
      <w:r w:rsidR="008668A8" w:rsidRPr="00165FB8">
        <w:rPr>
          <w:lang w:val="bg-BG"/>
        </w:rPr>
        <w:t>,</w:t>
      </w:r>
      <w:r w:rsidR="00082258" w:rsidRPr="00165FB8">
        <w:rPr>
          <w:lang w:val="bg-BG"/>
        </w:rPr>
        <w:t xml:space="preserve"> </w:t>
      </w:r>
      <w:r w:rsidR="008668A8" w:rsidRPr="00165FB8">
        <w:rPr>
          <w:lang w:val="bg-BG"/>
        </w:rPr>
        <w:t xml:space="preserve">с </w:t>
      </w:r>
      <w:r w:rsidR="00082258" w:rsidRPr="00165FB8">
        <w:rPr>
          <w:lang w:val="bg-BG"/>
        </w:rPr>
        <w:t xml:space="preserve">паралелната обработка и изчисления в Андроид приложенията. </w:t>
      </w:r>
    </w:p>
    <w:p w:rsidR="00875CE1" w:rsidRPr="00165FB8" w:rsidRDefault="008668A8" w:rsidP="00875CE1">
      <w:pPr>
        <w:pStyle w:val="BodyText"/>
        <w:ind w:firstLine="0"/>
        <w:rPr>
          <w:lang w:val="bg-BG"/>
        </w:rPr>
      </w:pPr>
      <w:r w:rsidRPr="00165FB8">
        <w:rPr>
          <w:lang w:val="bg-BG"/>
        </w:rPr>
        <w:tab/>
      </w:r>
      <w:r w:rsidR="00082258" w:rsidRPr="00165FB8">
        <w:rPr>
          <w:lang w:val="bg-BG"/>
        </w:rPr>
        <w:t xml:space="preserve">Също ще разгледаме плюсовете и минусите </w:t>
      </w:r>
      <w:r w:rsidRPr="00165FB8">
        <w:rPr>
          <w:lang w:val="bg-BG"/>
        </w:rPr>
        <w:t xml:space="preserve">и, защо вече не се препоръчва използването и в най-новите версии на </w:t>
      </w:r>
      <w:r w:rsidR="004E2C63">
        <w:rPr>
          <w:lang w:val="bg-BG"/>
        </w:rPr>
        <w:t>Андроид</w:t>
      </w:r>
      <w:r w:rsidRPr="00165FB8">
        <w:rPr>
          <w:lang w:val="bg-BG"/>
        </w:rPr>
        <w:t xml:space="preserve"> според официалния сайт за разработка[1]  и с какво може да я заменим. Ще обясним и как работи и как да я използваме</w:t>
      </w:r>
      <w:r w:rsidR="00151823" w:rsidRPr="00165FB8">
        <w:rPr>
          <w:lang w:val="bg-BG"/>
        </w:rPr>
        <w:t>, както и някои специфики на операционната система Андроид(Android OS/ОС), така че читателя да добие, най-добра представа, за поставения проблем</w:t>
      </w:r>
      <w:r w:rsidRPr="00165FB8">
        <w:rPr>
          <w:lang w:val="bg-BG"/>
        </w:rPr>
        <w:t>.</w:t>
      </w:r>
    </w:p>
    <w:p w:rsidR="008A55B5" w:rsidRPr="00165FB8" w:rsidRDefault="00980A52" w:rsidP="00665B6B">
      <w:pPr>
        <w:pStyle w:val="Heading1"/>
        <w:rPr>
          <w:lang w:val="bg-BG"/>
        </w:rPr>
      </w:pPr>
      <w:r w:rsidRPr="00165FB8">
        <w:rPr>
          <w:lang w:val="bg-BG"/>
        </w:rPr>
        <w:t>Кога, къде и как да го изпол</w:t>
      </w:r>
      <w:r w:rsidR="004E2C63">
        <w:rPr>
          <w:lang w:val="bg-BG"/>
        </w:rPr>
        <w:t>з</w:t>
      </w:r>
      <w:r w:rsidRPr="00165FB8">
        <w:rPr>
          <w:lang w:val="bg-BG"/>
        </w:rPr>
        <w:t>ваме</w:t>
      </w:r>
    </w:p>
    <w:p w:rsidR="008A55B5" w:rsidRPr="00165FB8" w:rsidRDefault="00E63494" w:rsidP="0009118A">
      <w:pPr>
        <w:pStyle w:val="Heading2"/>
        <w:rPr>
          <w:lang w:val="bg-BG"/>
        </w:rPr>
      </w:pPr>
      <w:r w:rsidRPr="00165FB8">
        <w:rPr>
          <w:lang w:val="bg-BG"/>
        </w:rPr>
        <w:t>Какъв проблем разрешава AsyncTask?</w:t>
      </w:r>
    </w:p>
    <w:p w:rsidR="00A46CF8" w:rsidRPr="00165FB8" w:rsidRDefault="00A46CF8" w:rsidP="00A46CF8">
      <w:pPr>
        <w:jc w:val="both"/>
        <w:rPr>
          <w:lang w:val="bg-BG"/>
        </w:rPr>
      </w:pPr>
    </w:p>
    <w:p w:rsidR="00EB4F23" w:rsidRPr="008B2105" w:rsidRDefault="00E63494" w:rsidP="00DA5BA0">
      <w:pPr>
        <w:pStyle w:val="BodyText"/>
      </w:pPr>
      <w:r w:rsidRPr="00165FB8">
        <w:rPr>
          <w:lang w:val="bg-BG"/>
        </w:rPr>
        <w:t xml:space="preserve">Когато потребителят стартира приложение, операционната система на </w:t>
      </w:r>
      <w:r w:rsidRPr="00165FB8">
        <w:rPr>
          <w:rStyle w:val="Strong"/>
          <w:b w:val="0"/>
          <w:bCs w:val="0"/>
          <w:lang w:val="bg-BG"/>
        </w:rPr>
        <w:t>Android създава изпълнителна нишка</w:t>
      </w:r>
      <w:r w:rsidR="00D95CA5" w:rsidRPr="00165FB8">
        <w:rPr>
          <w:rStyle w:val="Strong"/>
          <w:b w:val="0"/>
          <w:bCs w:val="0"/>
          <w:lang w:val="bg-BG"/>
        </w:rPr>
        <w:t xml:space="preserve"> </w:t>
      </w:r>
      <w:r w:rsidRPr="00165FB8">
        <w:rPr>
          <w:rStyle w:val="Strong"/>
          <w:b w:val="0"/>
          <w:bCs w:val="0"/>
          <w:lang w:val="bg-BG"/>
        </w:rPr>
        <w:t xml:space="preserve">(UI </w:t>
      </w:r>
      <w:r w:rsidRPr="004E2C63">
        <w:rPr>
          <w:rStyle w:val="Strong"/>
          <w:b w:val="0"/>
          <w:bCs w:val="0"/>
        </w:rPr>
        <w:t>thread</w:t>
      </w:r>
      <w:r w:rsidRPr="00165FB8">
        <w:rPr>
          <w:rStyle w:val="Strong"/>
          <w:b w:val="0"/>
          <w:bCs w:val="0"/>
          <w:lang w:val="bg-BG"/>
        </w:rPr>
        <w:t xml:space="preserve"> – нишка на потребителск</w:t>
      </w:r>
      <w:r w:rsidR="004E2C63">
        <w:rPr>
          <w:rStyle w:val="Strong"/>
          <w:b w:val="0"/>
          <w:bCs w:val="0"/>
          <w:lang w:val="bg-BG"/>
        </w:rPr>
        <w:t>и</w:t>
      </w:r>
      <w:r w:rsidRPr="00165FB8">
        <w:rPr>
          <w:rStyle w:val="Strong"/>
          <w:b w:val="0"/>
          <w:bCs w:val="0"/>
          <w:lang w:val="bg-BG"/>
        </w:rPr>
        <w:t>я интерфейс ), наречена  главна</w:t>
      </w:r>
      <w:r w:rsidR="00D95CA5" w:rsidRPr="00165FB8">
        <w:rPr>
          <w:rStyle w:val="Strong"/>
          <w:b w:val="0"/>
          <w:bCs w:val="0"/>
          <w:lang w:val="bg-BG"/>
        </w:rPr>
        <w:t xml:space="preserve"> </w:t>
      </w:r>
      <w:r w:rsidR="00D95CA5" w:rsidRPr="00165FB8">
        <w:rPr>
          <w:lang w:val="bg-BG"/>
        </w:rPr>
        <w:t xml:space="preserve">(main </w:t>
      </w:r>
      <w:r w:rsidR="00D95CA5" w:rsidRPr="00165FB8">
        <w:rPr>
          <w:rStyle w:val="Emphasis"/>
          <w:i w:val="0"/>
          <w:iCs w:val="0"/>
          <w:lang w:val="bg-BG"/>
        </w:rPr>
        <w:t>thread</w:t>
      </w:r>
      <w:r w:rsidR="00D95CA5" w:rsidRPr="00165FB8">
        <w:rPr>
          <w:lang w:val="bg-BG"/>
        </w:rPr>
        <w:t>)</w:t>
      </w:r>
      <w:r w:rsidRPr="00165FB8">
        <w:rPr>
          <w:lang w:val="bg-BG"/>
        </w:rPr>
        <w:t>. Тази нишка  е много важна, тъй като отговаря за управлението на събитията, които потребителят заснема в съответните компоненти, а също така включва събитията, които рисуват екрана.</w:t>
      </w:r>
    </w:p>
    <w:p w:rsidR="00A46CF8" w:rsidRPr="00165FB8" w:rsidRDefault="00A46CF8" w:rsidP="00A46CF8">
      <w:pPr>
        <w:pStyle w:val="BodyText"/>
        <w:rPr>
          <w:lang w:val="bg-BG"/>
        </w:rPr>
      </w:pPr>
      <w:r w:rsidRPr="00165FB8">
        <w:rPr>
          <w:lang w:val="bg-BG"/>
        </w:rPr>
        <w:t xml:space="preserve">Защо ни трябва изобщо паралелна обработка, а не използваме вече наличната? Отговорът на този въпрос се крие </w:t>
      </w:r>
      <w:r w:rsidR="00BB5F48" w:rsidRPr="00165FB8">
        <w:rPr>
          <w:lang w:val="bg-BG"/>
        </w:rPr>
        <w:t>в самият него</w:t>
      </w:r>
      <w:r w:rsidRPr="00165FB8">
        <w:rPr>
          <w:lang w:val="bg-BG"/>
        </w:rPr>
        <w:t xml:space="preserve">, </w:t>
      </w:r>
      <w:r w:rsidR="00BB5F48" w:rsidRPr="00165FB8">
        <w:rPr>
          <w:lang w:val="bg-BG"/>
        </w:rPr>
        <w:t xml:space="preserve">а именно, че </w:t>
      </w:r>
      <w:r w:rsidRPr="00165FB8">
        <w:rPr>
          <w:lang w:val="bg-BG"/>
        </w:rPr>
        <w:t>главната UI нишка се грижи за всичко, което потребителят вижда, задачите по които работи и т.н. Тоест</w:t>
      </w:r>
      <w:r w:rsidR="00BB5F48" w:rsidRPr="00165FB8">
        <w:rPr>
          <w:lang w:val="bg-BG"/>
        </w:rPr>
        <w:t>,</w:t>
      </w:r>
      <w:r w:rsidRPr="00165FB8">
        <w:rPr>
          <w:lang w:val="bg-BG"/>
        </w:rPr>
        <w:t xml:space="preserve"> ако ние трябва да изпълним много обемна и времеемка задача</w:t>
      </w:r>
      <w:r w:rsidR="0050134C" w:rsidRPr="00165FB8">
        <w:rPr>
          <w:lang w:val="bg-BG"/>
        </w:rPr>
        <w:t xml:space="preserve"> последователно</w:t>
      </w:r>
      <w:r w:rsidRPr="00165FB8">
        <w:rPr>
          <w:lang w:val="bg-BG"/>
        </w:rPr>
        <w:t xml:space="preserve">, то това </w:t>
      </w:r>
      <w:r w:rsidR="00017258" w:rsidRPr="00165FB8">
        <w:rPr>
          <w:lang w:val="bg-BG"/>
        </w:rPr>
        <w:t xml:space="preserve">ще блокира потребителя и </w:t>
      </w:r>
      <w:r w:rsidRPr="00165FB8">
        <w:rPr>
          <w:lang w:val="bg-BG"/>
        </w:rPr>
        <w:t xml:space="preserve">няма да </w:t>
      </w:r>
      <w:r w:rsidR="00017258" w:rsidRPr="00165FB8">
        <w:rPr>
          <w:lang w:val="bg-BG"/>
        </w:rPr>
        <w:t xml:space="preserve">му </w:t>
      </w:r>
      <w:r w:rsidRPr="00165FB8">
        <w:rPr>
          <w:lang w:val="bg-BG"/>
        </w:rPr>
        <w:t>позволи да вз</w:t>
      </w:r>
      <w:r w:rsidR="00BB5F48" w:rsidRPr="00165FB8">
        <w:rPr>
          <w:lang w:val="bg-BG"/>
        </w:rPr>
        <w:t>а</w:t>
      </w:r>
      <w:r w:rsidRPr="00165FB8">
        <w:rPr>
          <w:lang w:val="bg-BG"/>
        </w:rPr>
        <w:t>имодейства</w:t>
      </w:r>
      <w:r w:rsidR="00BB5F48" w:rsidRPr="00165FB8">
        <w:rPr>
          <w:lang w:val="bg-BG"/>
        </w:rPr>
        <w:t>,</w:t>
      </w:r>
      <w:r w:rsidRPr="00165FB8">
        <w:rPr>
          <w:lang w:val="bg-BG"/>
        </w:rPr>
        <w:t xml:space="preserve"> по никакъв начин с интерфейса(UI) и ще изглежда така, </w:t>
      </w:r>
      <w:r w:rsidR="00017258" w:rsidRPr="00165FB8">
        <w:rPr>
          <w:lang w:val="bg-BG"/>
        </w:rPr>
        <w:t>сякаш</w:t>
      </w:r>
      <w:r w:rsidRPr="00165FB8">
        <w:rPr>
          <w:lang w:val="bg-BG"/>
        </w:rPr>
        <w:t xml:space="preserve"> приложението е забило. </w:t>
      </w:r>
      <w:r w:rsidR="000844EC" w:rsidRPr="00165FB8">
        <w:rPr>
          <w:lang w:val="bg-BG"/>
        </w:rPr>
        <w:t xml:space="preserve">Тези операции  могат да бъдат заявки към интернет ресурси, </w:t>
      </w:r>
      <w:r w:rsidR="000844EC" w:rsidRPr="00165FB8">
        <w:rPr>
          <w:rStyle w:val="Strong"/>
          <w:b w:val="0"/>
          <w:lang w:val="bg-BG"/>
        </w:rPr>
        <w:t>SQL(</w:t>
      </w:r>
      <w:r w:rsidR="000844EC" w:rsidRPr="00165FB8">
        <w:rPr>
          <w:rStyle w:val="Emphasis"/>
          <w:lang w:val="bg-BG"/>
        </w:rPr>
        <w:t>Structured Query Language</w:t>
      </w:r>
      <w:r w:rsidR="000844EC" w:rsidRPr="00165FB8">
        <w:rPr>
          <w:rStyle w:val="Strong"/>
          <w:b w:val="0"/>
          <w:lang w:val="bg-BG"/>
        </w:rPr>
        <w:t>) заявки към база от данни</w:t>
      </w:r>
      <w:r w:rsidR="000844EC" w:rsidRPr="00165FB8">
        <w:rPr>
          <w:rStyle w:val="Heading1Char"/>
          <w:b/>
          <w:lang w:val="bg-BG"/>
        </w:rPr>
        <w:t xml:space="preserve"> </w:t>
      </w:r>
      <w:r w:rsidR="000844EC" w:rsidRPr="00165FB8">
        <w:rPr>
          <w:rStyle w:val="Strong"/>
          <w:b w:val="0"/>
          <w:lang w:val="bg-BG"/>
        </w:rPr>
        <w:t>DB ( Data base), XML / HTML / JSON разбор</w:t>
      </w:r>
      <w:r w:rsidR="000844EC" w:rsidRPr="00165FB8">
        <w:rPr>
          <w:lang w:val="bg-BG"/>
        </w:rPr>
        <w:t xml:space="preserve">, както и сложна графична обработка[2]. </w:t>
      </w:r>
      <w:r w:rsidRPr="00165FB8">
        <w:rPr>
          <w:lang w:val="bg-BG"/>
        </w:rPr>
        <w:t>Дори индикаторът за зареждане няма да се движи/изпълнява</w:t>
      </w:r>
      <w:r w:rsidR="000844EC" w:rsidRPr="00165FB8">
        <w:rPr>
          <w:lang w:val="bg-BG"/>
        </w:rPr>
        <w:t xml:space="preserve"> и приложението ще замръзне</w:t>
      </w:r>
      <w:r w:rsidR="00B76638" w:rsidRPr="00165FB8">
        <w:rPr>
          <w:lang w:val="bg-BG"/>
        </w:rPr>
        <w:t xml:space="preserve"> след 5 секунди</w:t>
      </w:r>
      <w:r w:rsidR="000844EC" w:rsidRPr="00165FB8">
        <w:rPr>
          <w:lang w:val="bg-BG"/>
        </w:rPr>
        <w:t>, от което операционната система ще попита п</w:t>
      </w:r>
      <w:r w:rsidR="00B76638" w:rsidRPr="00165FB8">
        <w:rPr>
          <w:lang w:val="bg-BG"/>
        </w:rPr>
        <w:t>отребителя дали да убие процеса</w:t>
      </w:r>
      <w:r w:rsidRPr="00165FB8">
        <w:rPr>
          <w:lang w:val="bg-BG"/>
        </w:rPr>
        <w:t xml:space="preserve">. </w:t>
      </w:r>
      <w:r w:rsidR="00C34680" w:rsidRPr="00165FB8">
        <w:rPr>
          <w:lang w:val="bg-BG"/>
        </w:rPr>
        <w:t>Мотото на Андроид що се отнася до паралелното програмиране е следното:</w:t>
      </w:r>
    </w:p>
    <w:p w:rsidR="00C34680" w:rsidRPr="00165FB8" w:rsidRDefault="00C34680" w:rsidP="00A46CF8">
      <w:pPr>
        <w:pStyle w:val="BodyText"/>
        <w:rPr>
          <w:lang w:val="bg-BG"/>
        </w:rPr>
      </w:pPr>
      <w:r w:rsidRPr="00165FB8">
        <w:rPr>
          <w:lang w:val="bg-BG"/>
        </w:rPr>
        <w:t>“</w:t>
      </w:r>
      <w:r w:rsidR="004E2C63">
        <w:rPr>
          <w:rStyle w:val="Emphasis"/>
          <w:lang w:val="bg-BG"/>
        </w:rPr>
        <w:t>Андроид</w:t>
      </w:r>
      <w:r w:rsidRPr="00165FB8">
        <w:rPr>
          <w:rStyle w:val="Emphasis"/>
          <w:lang w:val="bg-BG"/>
        </w:rPr>
        <w:t>има една [главна] нишка отговорна за взаимодействието с потребителския интерфейс 60FPS(Frame per second/ 60 кадъра в секунда) — стремим се да правим</w:t>
      </w:r>
      <w:r w:rsidR="000F1C9D" w:rsidRPr="00165FB8">
        <w:rPr>
          <w:rStyle w:val="Emphasis"/>
          <w:lang w:val="bg-BG"/>
        </w:rPr>
        <w:t>,</w:t>
      </w:r>
      <w:r w:rsidRPr="00165FB8">
        <w:rPr>
          <w:rStyle w:val="Emphasis"/>
          <w:lang w:val="bg-BG"/>
        </w:rPr>
        <w:t xml:space="preserve"> колкото е възможно по-малко операции нея”[4]</w:t>
      </w:r>
    </w:p>
    <w:p w:rsidR="00EB4F23" w:rsidRPr="00165FB8" w:rsidRDefault="00BB5F48" w:rsidP="00753F7B">
      <w:pPr>
        <w:pStyle w:val="BodyText"/>
        <w:rPr>
          <w:lang w:val="bg-BG"/>
        </w:rPr>
      </w:pPr>
      <w:r w:rsidRPr="00165FB8">
        <w:rPr>
          <w:lang w:val="bg-BG"/>
        </w:rPr>
        <w:lastRenderedPageBreak/>
        <w:t>Затова п</w:t>
      </w:r>
      <w:r w:rsidR="00E63494" w:rsidRPr="00165FB8">
        <w:rPr>
          <w:lang w:val="bg-BG"/>
        </w:rPr>
        <w:t>рограмистът може да създаде/извика множество нишки, във всеки един момент</w:t>
      </w:r>
      <w:r w:rsidRPr="00165FB8">
        <w:rPr>
          <w:lang w:val="bg-BG"/>
        </w:rPr>
        <w:t>,</w:t>
      </w:r>
      <w:r w:rsidR="00E63494" w:rsidRPr="00165FB8">
        <w:rPr>
          <w:lang w:val="bg-BG"/>
        </w:rPr>
        <w:t xml:space="preserve"> докато приложението се изпълнява</w:t>
      </w:r>
      <w:r w:rsidR="00B76638" w:rsidRPr="00165FB8">
        <w:rPr>
          <w:lang w:val="bg-BG"/>
        </w:rPr>
        <w:t xml:space="preserve">. Андроид предлага множество различни начина за създаване и управление на нишки, обаче с толкова много различни </w:t>
      </w:r>
      <w:r w:rsidR="00C34680" w:rsidRPr="00165FB8">
        <w:rPr>
          <w:lang w:val="bg-BG"/>
        </w:rPr>
        <w:t xml:space="preserve">подхода е много важно да изберем правилния, а това може да не е лесна задача. Най-примитивният и  на най-ниско ниво метод за създаване на нишки, е </w:t>
      </w:r>
      <w:r w:rsidR="00EB4F23" w:rsidRPr="00165FB8">
        <w:rPr>
          <w:lang w:val="bg-BG"/>
        </w:rPr>
        <w:t xml:space="preserve">както </w:t>
      </w:r>
      <w:r w:rsidR="00C34680" w:rsidRPr="00165FB8">
        <w:rPr>
          <w:lang w:val="bg-BG"/>
        </w:rPr>
        <w:t>при</w:t>
      </w:r>
      <w:r w:rsidR="00EB4F23" w:rsidRPr="00165FB8">
        <w:rPr>
          <w:lang w:val="bg-BG"/>
        </w:rPr>
        <w:t xml:space="preserve"> всяка JVM(Java Virtual Machine)</w:t>
      </w:r>
      <w:r w:rsidRPr="00165FB8">
        <w:rPr>
          <w:lang w:val="bg-BG"/>
        </w:rPr>
        <w:t xml:space="preserve">  и Java код,</w:t>
      </w:r>
      <w:r w:rsidR="00EB4F23" w:rsidRPr="00165FB8">
        <w:rPr>
          <w:lang w:val="bg-BG"/>
        </w:rPr>
        <w:t xml:space="preserve"> с например наследяване и имплементиране на класа Thread</w:t>
      </w:r>
      <w:r w:rsidR="008D0856" w:rsidRPr="00165FB8">
        <w:rPr>
          <w:lang w:val="bg-BG"/>
        </w:rPr>
        <w:t xml:space="preserve">, което може да види на фрагмента от код .1 </w:t>
      </w:r>
      <w:r w:rsidR="00EB4F23" w:rsidRPr="00165FB8">
        <w:rPr>
          <w:lang w:val="bg-BG"/>
        </w:rPr>
        <w:t>:</w:t>
      </w:r>
    </w:p>
    <w:p w:rsidR="00BB5F48" w:rsidRPr="00165FB8" w:rsidRDefault="00BB5F48" w:rsidP="00BB5F48">
      <w:pPr>
        <w:pStyle w:val="code"/>
        <w:rPr>
          <w:lang w:val="bg-BG"/>
        </w:rPr>
      </w:pPr>
      <w:r w:rsidRPr="00165FB8">
        <w:rPr>
          <w:lang w:val="bg-BG"/>
        </w:rPr>
        <w:t xml:space="preserve">       //наследяване и задаване на бъдещата задача, чрез метода </w:t>
      </w:r>
      <w:r w:rsidRPr="004E2C63">
        <w:t>run</w:t>
      </w:r>
      <w:r w:rsidRPr="00165FB8">
        <w:rPr>
          <w:lang w:val="bg-BG"/>
        </w:rPr>
        <w:t>()</w:t>
      </w:r>
    </w:p>
    <w:p w:rsidR="00EB4F23" w:rsidRPr="00165FB8" w:rsidRDefault="00EB4F23" w:rsidP="00BB5F48">
      <w:pPr>
        <w:pStyle w:val="code"/>
        <w:rPr>
          <w:lang w:val="bg-BG"/>
        </w:rPr>
      </w:pPr>
      <w:r w:rsidRPr="00165FB8">
        <w:rPr>
          <w:lang w:val="bg-BG"/>
        </w:rPr>
        <w:tab/>
        <w:t>class MyThread extends Thread{</w:t>
      </w:r>
    </w:p>
    <w:p w:rsidR="00EB4F23" w:rsidRPr="00165FB8" w:rsidRDefault="00EB4F23" w:rsidP="00BB5F48">
      <w:pPr>
        <w:pStyle w:val="code"/>
        <w:rPr>
          <w:lang w:val="bg-BG"/>
        </w:rPr>
      </w:pPr>
      <w:r w:rsidRPr="00165FB8">
        <w:rPr>
          <w:lang w:val="bg-BG"/>
        </w:rPr>
        <w:t xml:space="preserve">    </w:t>
      </w:r>
      <w:r w:rsidRPr="00165FB8">
        <w:rPr>
          <w:lang w:val="bg-BG"/>
        </w:rPr>
        <w:tab/>
      </w:r>
      <w:r w:rsidRPr="00165FB8">
        <w:rPr>
          <w:lang w:val="bg-BG"/>
        </w:rPr>
        <w:tab/>
        <w:t>public void run() {// изпълним код}</w:t>
      </w:r>
    </w:p>
    <w:p w:rsidR="00EB4F23" w:rsidRPr="00165FB8" w:rsidRDefault="00EB4F23" w:rsidP="00BB5F48">
      <w:pPr>
        <w:pStyle w:val="code"/>
        <w:rPr>
          <w:lang w:val="bg-BG"/>
        </w:rPr>
      </w:pPr>
      <w:r w:rsidRPr="00165FB8">
        <w:rPr>
          <w:lang w:val="bg-BG"/>
        </w:rPr>
        <w:tab/>
        <w:t>}</w:t>
      </w:r>
    </w:p>
    <w:p w:rsidR="00BB5F48" w:rsidRPr="00165FB8" w:rsidRDefault="00BB5F48" w:rsidP="00BB5F48">
      <w:pPr>
        <w:pStyle w:val="code"/>
        <w:rPr>
          <w:lang w:val="bg-BG"/>
        </w:rPr>
      </w:pPr>
      <w:r w:rsidRPr="00165FB8">
        <w:rPr>
          <w:lang w:val="bg-BG"/>
        </w:rPr>
        <w:tab/>
        <w:t xml:space="preserve">// създаване и извикване на новата нишка </w:t>
      </w:r>
      <w:r w:rsidR="00EB4F23" w:rsidRPr="00165FB8">
        <w:rPr>
          <w:lang w:val="bg-BG"/>
        </w:rPr>
        <w:tab/>
      </w:r>
    </w:p>
    <w:p w:rsidR="00EB4F23" w:rsidRPr="00382932" w:rsidRDefault="00EB4F23" w:rsidP="00BB5F48">
      <w:pPr>
        <w:pStyle w:val="code"/>
        <w:rPr>
          <w:color w:val="003399"/>
          <w:lang w:val="bg-BG"/>
        </w:rPr>
      </w:pPr>
      <w:r w:rsidRPr="00165FB8">
        <w:rPr>
          <w:color w:val="000000"/>
          <w:lang w:val="bg-BG"/>
        </w:rPr>
        <w:t xml:space="preserve">        </w:t>
      </w:r>
      <w:r w:rsidRPr="00165FB8">
        <w:rPr>
          <w:color w:val="000000"/>
          <w:lang w:val="bg-BG"/>
        </w:rPr>
        <w:tab/>
      </w:r>
      <w:r w:rsidRPr="00382932">
        <w:rPr>
          <w:color w:val="003399"/>
          <w:lang w:val="bg-BG"/>
        </w:rPr>
        <w:t>MyThread thread1 = new MyThread("background task", 1000);</w:t>
      </w:r>
    </w:p>
    <w:p w:rsidR="00EB4F23" w:rsidRPr="00382932" w:rsidRDefault="00EB4F23" w:rsidP="00BB5F48">
      <w:pPr>
        <w:pStyle w:val="code"/>
        <w:rPr>
          <w:color w:val="003399"/>
          <w:lang w:val="bg-BG"/>
        </w:rPr>
      </w:pPr>
      <w:r w:rsidRPr="00382932">
        <w:rPr>
          <w:color w:val="003399"/>
          <w:lang w:val="bg-BG"/>
        </w:rPr>
        <w:t xml:space="preserve">        </w:t>
      </w:r>
      <w:r w:rsidRPr="00382932">
        <w:rPr>
          <w:color w:val="003399"/>
          <w:lang w:val="bg-BG"/>
        </w:rPr>
        <w:tab/>
        <w:t>thread1.start();</w:t>
      </w:r>
    </w:p>
    <w:p w:rsidR="00341AD3" w:rsidRPr="00165FB8" w:rsidRDefault="00341AD3" w:rsidP="00341AD3">
      <w:pPr>
        <w:pStyle w:val="a"/>
      </w:pPr>
    </w:p>
    <w:p w:rsidR="00E63494" w:rsidRPr="00165FB8" w:rsidRDefault="00341AD3" w:rsidP="00EB4F23">
      <w:pPr>
        <w:pStyle w:val="BodyText"/>
        <w:ind w:firstLine="0"/>
        <w:rPr>
          <w:lang w:val="bg-BG"/>
        </w:rPr>
      </w:pPr>
      <w:r w:rsidRPr="00165FB8">
        <w:rPr>
          <w:lang w:val="bg-BG"/>
        </w:rPr>
        <w:tab/>
      </w:r>
      <w:r w:rsidR="00EB4F23" w:rsidRPr="00165FB8">
        <w:rPr>
          <w:lang w:val="bg-BG"/>
        </w:rPr>
        <w:t>Г</w:t>
      </w:r>
      <w:r w:rsidR="00E63494" w:rsidRPr="00165FB8">
        <w:rPr>
          <w:lang w:val="bg-BG"/>
        </w:rPr>
        <w:t>лавния проблем</w:t>
      </w:r>
      <w:r w:rsidR="00EB4F23" w:rsidRPr="00165FB8">
        <w:rPr>
          <w:lang w:val="bg-BG"/>
        </w:rPr>
        <w:t xml:space="preserve"> при този подход</w:t>
      </w:r>
      <w:r w:rsidR="00E63494" w:rsidRPr="00165FB8">
        <w:rPr>
          <w:lang w:val="bg-BG"/>
        </w:rPr>
        <w:t xml:space="preserve"> е, че тези нишки нямат право да </w:t>
      </w:r>
      <w:r w:rsidR="00EB4F23" w:rsidRPr="00165FB8">
        <w:rPr>
          <w:lang w:val="bg-BG"/>
        </w:rPr>
        <w:t>задават команди към потребителския интерфейс и неговите контроли (UI), такова право както споменахме по-горе, има само главната нишка. Или по друг начин казано, тези нишки се създават, изпълняват своята задача, но няма</w:t>
      </w:r>
      <w:r w:rsidR="007E44E7" w:rsidRPr="00165FB8">
        <w:rPr>
          <w:lang w:val="bg-BG"/>
        </w:rPr>
        <w:t>т вградена</w:t>
      </w:r>
      <w:r w:rsidR="00EB4F23" w:rsidRPr="00165FB8">
        <w:rPr>
          <w:lang w:val="bg-BG"/>
        </w:rPr>
        <w:t xml:space="preserve"> възможност да променят нищо, пряко свързано с потребителския интерфейс</w:t>
      </w:r>
      <w:r w:rsidR="00C34680" w:rsidRPr="00165FB8">
        <w:rPr>
          <w:lang w:val="bg-BG"/>
        </w:rPr>
        <w:t xml:space="preserve"> и да доставят резултата от задачата им</w:t>
      </w:r>
      <w:r w:rsidR="007E44E7" w:rsidRPr="00165FB8">
        <w:rPr>
          <w:lang w:val="bg-BG"/>
        </w:rPr>
        <w:t>. Това може да се заобиколи чрез Прихващач(Handler)</w:t>
      </w:r>
      <w:r w:rsidR="00EB4F23" w:rsidRPr="00165FB8">
        <w:rPr>
          <w:lang w:val="bg-BG"/>
        </w:rPr>
        <w:t>.</w:t>
      </w:r>
    </w:p>
    <w:p w:rsidR="00C975F9" w:rsidRPr="00165FB8" w:rsidRDefault="00C975F9" w:rsidP="00EB4F23">
      <w:pPr>
        <w:pStyle w:val="BodyText"/>
        <w:ind w:firstLine="0"/>
        <w:rPr>
          <w:lang w:val="bg-BG"/>
        </w:rPr>
      </w:pPr>
      <w:r w:rsidRPr="00165FB8">
        <w:rPr>
          <w:lang w:val="bg-BG"/>
        </w:rPr>
        <w:tab/>
        <w:t>За да разрешим горепоставения проблем едното възможно решение</w:t>
      </w:r>
      <w:r w:rsidR="009B4CDE" w:rsidRPr="00165FB8">
        <w:rPr>
          <w:lang w:val="bg-BG"/>
        </w:rPr>
        <w:t>,</w:t>
      </w:r>
      <w:r w:rsidRPr="00165FB8">
        <w:rPr>
          <w:lang w:val="bg-BG"/>
        </w:rPr>
        <w:t xml:space="preserve"> е чрез AsyncTask АPI</w:t>
      </w:r>
      <w:r w:rsidR="00182860" w:rsidRPr="00165FB8">
        <w:rPr>
          <w:lang w:val="bg-BG"/>
        </w:rPr>
        <w:t>, за което ще поговорим след малко</w:t>
      </w:r>
      <w:r w:rsidR="0050134C" w:rsidRPr="00165FB8">
        <w:rPr>
          <w:lang w:val="bg-BG"/>
        </w:rPr>
        <w:t xml:space="preserve">. </w:t>
      </w:r>
    </w:p>
    <w:p w:rsidR="000844EC" w:rsidRPr="00165FB8" w:rsidRDefault="006E7FA3" w:rsidP="0009118A">
      <w:pPr>
        <w:pStyle w:val="Heading2"/>
        <w:rPr>
          <w:lang w:val="bg-BG"/>
        </w:rPr>
      </w:pPr>
      <w:r w:rsidRPr="00165FB8">
        <w:rPr>
          <w:lang w:val="bg-BG"/>
        </w:rPr>
        <w:t xml:space="preserve">Как да използваме </w:t>
      </w:r>
      <w:r w:rsidR="000844EC" w:rsidRPr="00165FB8">
        <w:rPr>
          <w:lang w:val="bg-BG"/>
        </w:rPr>
        <w:t>AsyncTask</w:t>
      </w:r>
      <w:r w:rsidRPr="00165FB8">
        <w:rPr>
          <w:lang w:val="bg-BG"/>
        </w:rPr>
        <w:t>?</w:t>
      </w:r>
    </w:p>
    <w:p w:rsidR="00712196" w:rsidRPr="00165FB8" w:rsidRDefault="00712196" w:rsidP="005A234E">
      <w:pPr>
        <w:pStyle w:val="BodyText"/>
        <w:rPr>
          <w:lang w:val="bg-BG"/>
        </w:rPr>
      </w:pPr>
    </w:p>
    <w:p w:rsidR="005A234E" w:rsidRPr="00165FB8" w:rsidRDefault="005A234E" w:rsidP="005A234E">
      <w:pPr>
        <w:pStyle w:val="BodyText"/>
        <w:rPr>
          <w:lang w:val="bg-BG"/>
        </w:rPr>
      </w:pPr>
      <w:r w:rsidRPr="00165FB8">
        <w:rPr>
          <w:lang w:val="bg-BG"/>
        </w:rPr>
        <w:t xml:space="preserve">В тази глава ще обясним накратко как работи AsyncTask API. За да използваме класа е необходимо първо да наследим AsyncTask по начина показан на блока от код 2: </w:t>
      </w:r>
    </w:p>
    <w:p w:rsidR="005A234E" w:rsidRPr="00165FB8" w:rsidRDefault="005A234E" w:rsidP="005A234E">
      <w:pPr>
        <w:pStyle w:val="code"/>
        <w:jc w:val="center"/>
        <w:rPr>
          <w:lang w:val="bg-BG"/>
        </w:rPr>
      </w:pPr>
      <w:r w:rsidRPr="00165FB8">
        <w:rPr>
          <w:lang w:val="bg-BG"/>
        </w:rPr>
        <w:t xml:space="preserve">private class </w:t>
      </w:r>
      <w:r w:rsidR="00102A32" w:rsidRPr="00165FB8">
        <w:rPr>
          <w:rStyle w:val="typ"/>
          <w:lang w:val="bg-BG"/>
        </w:rPr>
        <w:t>MyAsyncTask</w:t>
      </w:r>
      <w:r w:rsidR="00102A32" w:rsidRPr="00165FB8">
        <w:rPr>
          <w:lang w:val="bg-BG"/>
        </w:rPr>
        <w:t xml:space="preserve"> </w:t>
      </w:r>
      <w:r w:rsidRPr="00165FB8">
        <w:rPr>
          <w:lang w:val="bg-BG"/>
        </w:rPr>
        <w:t>extends AsyncTask&lt;</w:t>
      </w:r>
      <w:r w:rsidRPr="00165FB8">
        <w:rPr>
          <w:rStyle w:val="Heading1Char"/>
          <w:lang w:val="bg-BG"/>
        </w:rPr>
        <w:t xml:space="preserve"> </w:t>
      </w:r>
      <w:r w:rsidRPr="00165FB8">
        <w:rPr>
          <w:rStyle w:val="HTMLCode"/>
          <w:rFonts w:eastAsia="MS Mincho"/>
          <w:lang w:val="bg-BG"/>
        </w:rPr>
        <w:t>Params</w:t>
      </w:r>
      <w:r w:rsidRPr="00165FB8">
        <w:rPr>
          <w:lang w:val="bg-BG"/>
        </w:rPr>
        <w:t xml:space="preserve">, </w:t>
      </w:r>
      <w:r w:rsidRPr="00165FB8">
        <w:rPr>
          <w:rStyle w:val="HTMLCode"/>
          <w:rFonts w:eastAsia="MS Mincho"/>
          <w:lang w:val="bg-BG"/>
        </w:rPr>
        <w:t>Progress</w:t>
      </w:r>
      <w:r w:rsidRPr="00165FB8">
        <w:rPr>
          <w:lang w:val="bg-BG"/>
        </w:rPr>
        <w:t xml:space="preserve">, </w:t>
      </w:r>
      <w:r w:rsidRPr="00165FB8">
        <w:rPr>
          <w:rStyle w:val="HTMLCode"/>
          <w:rFonts w:eastAsia="MS Mincho"/>
          <w:lang w:val="bg-BG"/>
        </w:rPr>
        <w:t>Result</w:t>
      </w:r>
      <w:r w:rsidRPr="00165FB8">
        <w:rPr>
          <w:lang w:val="bg-BG"/>
        </w:rPr>
        <w:t xml:space="preserve"> &gt;</w:t>
      </w:r>
    </w:p>
    <w:p w:rsidR="005A234E" w:rsidRPr="00165FB8" w:rsidRDefault="005A234E" w:rsidP="005A234E">
      <w:pPr>
        <w:pStyle w:val="a"/>
      </w:pPr>
      <w:r w:rsidRPr="00165FB8">
        <w:t>Шаблон за наследяване на AsyncTask</w:t>
      </w:r>
      <w:r w:rsidR="005F3DDC" w:rsidRPr="00165FB8">
        <w:t xml:space="preserve"> [1]</w:t>
      </w:r>
    </w:p>
    <w:p w:rsidR="00712196" w:rsidRPr="00165FB8" w:rsidRDefault="005A234E" w:rsidP="00712196">
      <w:pPr>
        <w:pStyle w:val="BodyText"/>
        <w:rPr>
          <w:lang w:val="bg-BG"/>
        </w:rPr>
      </w:pPr>
      <w:r w:rsidRPr="00165FB8">
        <w:rPr>
          <w:lang w:val="bg-BG"/>
        </w:rPr>
        <w:t xml:space="preserve"> В основата му стоят трите параметъра представени чрез шаблонни типове (Generics).  </w:t>
      </w:r>
    </w:p>
    <w:p w:rsidR="005F3DDC" w:rsidRPr="00165FB8" w:rsidRDefault="005A234E" w:rsidP="005F3DDC">
      <w:pPr>
        <w:pStyle w:val="BodyText"/>
        <w:numPr>
          <w:ilvl w:val="0"/>
          <w:numId w:val="28"/>
        </w:numPr>
        <w:rPr>
          <w:lang w:val="bg-BG"/>
        </w:rPr>
      </w:pPr>
      <w:r w:rsidRPr="00165FB8">
        <w:rPr>
          <w:rStyle w:val="HTMLCode"/>
          <w:rFonts w:eastAsia="MS Mincho"/>
          <w:lang w:val="bg-BG"/>
        </w:rPr>
        <w:t>Params</w:t>
      </w:r>
      <w:r w:rsidRPr="00165FB8">
        <w:rPr>
          <w:lang w:val="bg-BG"/>
        </w:rPr>
        <w:t xml:space="preserve"> или типа на </w:t>
      </w:r>
      <w:r w:rsidR="00065ED2">
        <w:rPr>
          <w:rStyle w:val="replaced"/>
        </w:rPr>
        <w:t>параметрите</w:t>
      </w:r>
      <w:r w:rsidR="00065ED2">
        <w:t>,</w:t>
      </w:r>
      <w:r w:rsidRPr="00165FB8">
        <w:rPr>
          <w:lang w:val="bg-BG"/>
        </w:rPr>
        <w:t>, изпратени към задачата по време на изпълнението на задачата</w:t>
      </w:r>
      <w:r w:rsidR="005F3DDC" w:rsidRPr="00165FB8">
        <w:rPr>
          <w:lang w:val="bg-BG"/>
        </w:rPr>
        <w:t xml:space="preserve"> в doInBackground(Params…params)</w:t>
      </w:r>
    </w:p>
    <w:p w:rsidR="005A234E" w:rsidRPr="00165FB8" w:rsidRDefault="005A234E" w:rsidP="005F3DDC">
      <w:pPr>
        <w:pStyle w:val="BodyText"/>
        <w:numPr>
          <w:ilvl w:val="0"/>
          <w:numId w:val="28"/>
        </w:numPr>
        <w:rPr>
          <w:lang w:val="bg-BG"/>
        </w:rPr>
      </w:pPr>
      <w:r w:rsidRPr="00165FB8">
        <w:rPr>
          <w:rStyle w:val="HTMLCode"/>
          <w:rFonts w:eastAsia="MS Mincho"/>
          <w:lang w:val="bg-BG"/>
        </w:rPr>
        <w:t>Progress</w:t>
      </w:r>
      <w:r w:rsidR="005F3DDC" w:rsidRPr="00165FB8">
        <w:rPr>
          <w:lang w:val="bg-BG"/>
        </w:rPr>
        <w:t xml:space="preserve"> или типа на параметрите, получени по време на междинните моменти от частичното изпълнение на задачата в onProgressUpdate(</w:t>
      </w:r>
      <w:r w:rsidR="005F3DDC" w:rsidRPr="00165FB8">
        <w:rPr>
          <w:rStyle w:val="HTMLCode"/>
          <w:rFonts w:eastAsia="MS Mincho"/>
          <w:lang w:val="bg-BG"/>
        </w:rPr>
        <w:t>Progress</w:t>
      </w:r>
      <w:r w:rsidR="005F3DDC" w:rsidRPr="00165FB8">
        <w:rPr>
          <w:lang w:val="bg-BG"/>
        </w:rPr>
        <w:t xml:space="preserve">… </w:t>
      </w:r>
      <w:r w:rsidR="005F3DDC" w:rsidRPr="00165FB8">
        <w:rPr>
          <w:rStyle w:val="pln"/>
          <w:lang w:val="bg-BG"/>
        </w:rPr>
        <w:t>progress</w:t>
      </w:r>
      <w:r w:rsidR="005F3DDC" w:rsidRPr="00165FB8">
        <w:rPr>
          <w:lang w:val="bg-BG"/>
        </w:rPr>
        <w:t>)</w:t>
      </w:r>
      <w:r w:rsidRPr="00165FB8">
        <w:rPr>
          <w:lang w:val="bg-BG"/>
        </w:rPr>
        <w:t>.</w:t>
      </w:r>
    </w:p>
    <w:p w:rsidR="005A234E" w:rsidRPr="00165FB8" w:rsidRDefault="005A234E" w:rsidP="005A234E">
      <w:pPr>
        <w:pStyle w:val="BodyText"/>
        <w:numPr>
          <w:ilvl w:val="0"/>
          <w:numId w:val="28"/>
        </w:numPr>
        <w:rPr>
          <w:lang w:val="bg-BG"/>
        </w:rPr>
      </w:pPr>
      <w:r w:rsidRPr="00165FB8">
        <w:rPr>
          <w:rStyle w:val="HTMLCode"/>
          <w:rFonts w:eastAsia="MS Mincho"/>
          <w:lang w:val="bg-BG"/>
        </w:rPr>
        <w:t>Result</w:t>
      </w:r>
      <w:r w:rsidR="005F3DDC" w:rsidRPr="00165FB8">
        <w:rPr>
          <w:lang w:val="bg-BG"/>
        </w:rPr>
        <w:t xml:space="preserve"> или типа на </w:t>
      </w:r>
      <w:r w:rsidR="00065ED2">
        <w:rPr>
          <w:rStyle w:val="replaced"/>
        </w:rPr>
        <w:t>параметрите</w:t>
      </w:r>
      <w:r w:rsidR="00065ED2">
        <w:t>,</w:t>
      </w:r>
      <w:r w:rsidR="005F3DDC" w:rsidRPr="00165FB8">
        <w:rPr>
          <w:lang w:val="bg-BG"/>
        </w:rPr>
        <w:t>получени при крайния резултат</w:t>
      </w:r>
      <w:r w:rsidRPr="00165FB8">
        <w:rPr>
          <w:lang w:val="bg-BG"/>
        </w:rPr>
        <w:t xml:space="preserve"> </w:t>
      </w:r>
      <w:r w:rsidR="005F3DDC" w:rsidRPr="00165FB8">
        <w:rPr>
          <w:lang w:val="bg-BG"/>
        </w:rPr>
        <w:t>от изпълнението на задачата в onPostExecute(</w:t>
      </w:r>
      <w:r w:rsidR="005F3DDC" w:rsidRPr="00165FB8">
        <w:rPr>
          <w:rStyle w:val="HTMLCode"/>
          <w:rFonts w:eastAsia="MS Mincho"/>
          <w:lang w:val="bg-BG"/>
        </w:rPr>
        <w:t>Result</w:t>
      </w:r>
      <w:r w:rsidR="005F3DDC" w:rsidRPr="00165FB8">
        <w:rPr>
          <w:lang w:val="bg-BG"/>
        </w:rPr>
        <w:t>…result)</w:t>
      </w:r>
      <w:r w:rsidRPr="00165FB8">
        <w:rPr>
          <w:lang w:val="bg-BG"/>
        </w:rPr>
        <w:t>.</w:t>
      </w:r>
      <w:r w:rsidR="005F3DDC" w:rsidRPr="00165FB8">
        <w:rPr>
          <w:lang w:val="bg-BG"/>
        </w:rPr>
        <w:t xml:space="preserve"> [1]</w:t>
      </w:r>
    </w:p>
    <w:p w:rsidR="00102A32" w:rsidRPr="00165FB8" w:rsidRDefault="00102A32" w:rsidP="005F3DDC">
      <w:pPr>
        <w:pStyle w:val="BodyText"/>
        <w:rPr>
          <w:lang w:val="bg-BG"/>
        </w:rPr>
      </w:pPr>
      <w:r w:rsidRPr="00165FB8">
        <w:rPr>
          <w:lang w:val="bg-BG"/>
        </w:rPr>
        <w:t xml:space="preserve">Може да извикаме задачата за изпълнение чрез блока от код 3 по-долу </w:t>
      </w:r>
    </w:p>
    <w:p w:rsidR="00102A32" w:rsidRPr="00165FB8" w:rsidRDefault="00102A32" w:rsidP="00102A32">
      <w:pPr>
        <w:pStyle w:val="code"/>
        <w:jc w:val="center"/>
        <w:rPr>
          <w:lang w:val="bg-BG"/>
        </w:rPr>
      </w:pPr>
      <w:r w:rsidRPr="00165FB8">
        <w:rPr>
          <w:rStyle w:val="kwd"/>
          <w:rFonts w:eastAsia="MS Mincho"/>
          <w:lang w:val="bg-BG"/>
        </w:rPr>
        <w:t>new</w:t>
      </w:r>
      <w:r w:rsidRPr="00165FB8">
        <w:rPr>
          <w:rStyle w:val="pln"/>
          <w:rFonts w:eastAsia="MS Mincho"/>
          <w:lang w:val="bg-BG"/>
        </w:rPr>
        <w:t xml:space="preserve"> </w:t>
      </w:r>
      <w:r w:rsidRPr="00165FB8">
        <w:rPr>
          <w:rStyle w:val="typ"/>
          <w:lang w:val="bg-BG"/>
        </w:rPr>
        <w:t>MyAsyncTask</w:t>
      </w:r>
      <w:r w:rsidRPr="00165FB8">
        <w:rPr>
          <w:rStyle w:val="pun"/>
          <w:lang w:val="bg-BG"/>
        </w:rPr>
        <w:t>().</w:t>
      </w:r>
      <w:r w:rsidRPr="00165FB8">
        <w:rPr>
          <w:rStyle w:val="pln"/>
          <w:rFonts w:eastAsia="MS Mincho"/>
          <w:lang w:val="bg-BG"/>
        </w:rPr>
        <w:t>execute</w:t>
      </w:r>
      <w:r w:rsidRPr="00165FB8">
        <w:rPr>
          <w:rStyle w:val="pun"/>
          <w:lang w:val="bg-BG"/>
        </w:rPr>
        <w:t>(</w:t>
      </w:r>
      <w:r w:rsidRPr="00165FB8">
        <w:rPr>
          <w:rStyle w:val="pln"/>
          <w:rFonts w:eastAsia="MS Mincho"/>
          <w:lang w:val="bg-BG"/>
        </w:rPr>
        <w:t>url1</w:t>
      </w:r>
      <w:r w:rsidRPr="00165FB8">
        <w:rPr>
          <w:rStyle w:val="pun"/>
          <w:lang w:val="bg-BG"/>
        </w:rPr>
        <w:t>,</w:t>
      </w:r>
      <w:r w:rsidRPr="00165FB8">
        <w:rPr>
          <w:rStyle w:val="pln"/>
          <w:rFonts w:eastAsia="MS Mincho"/>
          <w:lang w:val="bg-BG"/>
        </w:rPr>
        <w:t xml:space="preserve"> url2</w:t>
      </w:r>
      <w:r w:rsidRPr="00165FB8">
        <w:rPr>
          <w:rStyle w:val="pun"/>
          <w:lang w:val="bg-BG"/>
        </w:rPr>
        <w:t>,</w:t>
      </w:r>
      <w:r w:rsidRPr="00165FB8">
        <w:rPr>
          <w:rStyle w:val="pln"/>
          <w:rFonts w:eastAsia="MS Mincho"/>
          <w:lang w:val="bg-BG"/>
        </w:rPr>
        <w:t xml:space="preserve"> url3</w:t>
      </w:r>
      <w:r w:rsidRPr="00165FB8">
        <w:rPr>
          <w:rStyle w:val="pun"/>
          <w:lang w:val="bg-BG"/>
        </w:rPr>
        <w:t>);</w:t>
      </w:r>
    </w:p>
    <w:p w:rsidR="005F3DDC" w:rsidRPr="00165FB8" w:rsidRDefault="005F3DDC" w:rsidP="00102A32">
      <w:pPr>
        <w:pStyle w:val="a"/>
      </w:pPr>
      <w:r w:rsidRPr="00165FB8">
        <w:t xml:space="preserve"> </w:t>
      </w:r>
      <w:r w:rsidR="00102A32" w:rsidRPr="00165FB8">
        <w:t>Извикване на задачата за изпълнение</w:t>
      </w:r>
    </w:p>
    <w:p w:rsidR="00102A32" w:rsidRPr="00165FB8" w:rsidRDefault="00C75D0E" w:rsidP="00102A32">
      <w:pPr>
        <w:pStyle w:val="BodyText"/>
        <w:rPr>
          <w:lang w:val="bg-BG"/>
        </w:rPr>
      </w:pPr>
      <w:r w:rsidRPr="00165FB8">
        <w:rPr>
          <w:lang w:val="bg-BG"/>
        </w:rPr>
        <w:t>С</w:t>
      </w:r>
      <w:r w:rsidR="0009118A" w:rsidRPr="00165FB8">
        <w:rPr>
          <w:lang w:val="bg-BG"/>
        </w:rPr>
        <w:t>поред официалната документация[1]</w:t>
      </w:r>
      <w:r w:rsidRPr="00165FB8">
        <w:rPr>
          <w:lang w:val="bg-BG"/>
        </w:rPr>
        <w:t xml:space="preserve"> , след като бъде извикана задачата, за изпълнение, жизнения цикъл  на AsyncTask, следва следните стъпки, </w:t>
      </w:r>
      <w:r w:rsidR="00102A32" w:rsidRPr="00165FB8">
        <w:rPr>
          <w:lang w:val="bg-BG"/>
        </w:rPr>
        <w:t>:</w:t>
      </w:r>
    </w:p>
    <w:p w:rsidR="00102A32" w:rsidRPr="00165FB8" w:rsidRDefault="00102A32" w:rsidP="00DA5BA0">
      <w:pPr>
        <w:pStyle w:val="BodyText"/>
        <w:numPr>
          <w:ilvl w:val="0"/>
          <w:numId w:val="33"/>
        </w:numPr>
        <w:rPr>
          <w:rStyle w:val="HTMLCode"/>
          <w:rFonts w:ascii="Times New Roman" w:eastAsia="MS Mincho" w:hAnsi="Times New Roman" w:cs="Times New Roman"/>
          <w:sz w:val="24"/>
          <w:lang w:val="bg-BG"/>
        </w:rPr>
      </w:pPr>
      <w:hyperlink r:id="rId11" w:anchor="onPreExecute()" w:history="1">
        <w:r w:rsidRPr="00165FB8">
          <w:rPr>
            <w:rStyle w:val="Hyperlink"/>
            <w:color w:val="auto"/>
            <w:u w:val="none"/>
            <w:lang w:val="bg-BG"/>
          </w:rPr>
          <w:t>onPreExecute()</w:t>
        </w:r>
      </w:hyperlink>
      <w:r w:rsidRPr="00165FB8">
        <w:rPr>
          <w:rStyle w:val="HTMLCode"/>
          <w:rFonts w:ascii="Times New Roman" w:eastAsia="MS Mincho" w:hAnsi="Times New Roman" w:cs="Times New Roman"/>
          <w:sz w:val="24"/>
          <w:lang w:val="bg-BG"/>
        </w:rPr>
        <w:t xml:space="preserve"> – Извиква се на UI нишката преди да бъде изпълнена задачата. Тук обикновено се подготвя всичко необходимо за правилното изпълнение на задачата в последствие.</w:t>
      </w:r>
    </w:p>
    <w:p w:rsidR="00102A32" w:rsidRPr="00165FB8" w:rsidRDefault="00102A32" w:rsidP="00102A32">
      <w:pPr>
        <w:pStyle w:val="BodyText"/>
        <w:numPr>
          <w:ilvl w:val="0"/>
          <w:numId w:val="31"/>
        </w:numPr>
        <w:rPr>
          <w:rStyle w:val="HTMLCode"/>
          <w:rFonts w:ascii="Times New Roman" w:eastAsia="MS Mincho" w:hAnsi="Times New Roman" w:cs="Times New Roman"/>
          <w:sz w:val="24"/>
          <w:lang w:val="bg-BG"/>
        </w:rPr>
      </w:pPr>
      <w:r w:rsidRPr="00382932">
        <w:rPr>
          <w:rStyle w:val="HTMLCode"/>
          <w:rFonts w:eastAsia="MS Mincho"/>
          <w:b/>
          <w:sz w:val="24"/>
          <w:lang w:val="bg-BG"/>
        </w:rPr>
        <w:t>doI</w:t>
      </w:r>
      <w:r w:rsidRPr="00382932">
        <w:rPr>
          <w:rStyle w:val="HTMLCode"/>
          <w:rFonts w:eastAsia="MS Mincho"/>
          <w:b/>
          <w:sz w:val="24"/>
          <w:lang w:val="bg-BG"/>
        </w:rPr>
        <w:t>n</w:t>
      </w:r>
      <w:r w:rsidRPr="00382932">
        <w:rPr>
          <w:rStyle w:val="HTMLCode"/>
          <w:rFonts w:eastAsia="MS Mincho"/>
          <w:b/>
          <w:sz w:val="24"/>
          <w:lang w:val="bg-BG"/>
        </w:rPr>
        <w:t>Background</w:t>
      </w:r>
      <w:r w:rsidRPr="00382932">
        <w:rPr>
          <w:rStyle w:val="HTMLCode"/>
          <w:rFonts w:eastAsia="MS Mincho"/>
          <w:sz w:val="24"/>
          <w:lang w:val="bg-BG"/>
        </w:rPr>
        <w:t>(Params...)</w:t>
      </w:r>
      <w:r w:rsidRPr="00165FB8">
        <w:rPr>
          <w:rStyle w:val="HTMLCode"/>
          <w:rFonts w:eastAsia="MS Mincho"/>
          <w:lang w:val="bg-BG"/>
        </w:rPr>
        <w:t xml:space="preserve"> – Извиква се на паралелната нишка веднага след </w:t>
      </w:r>
      <w:hyperlink r:id="rId12" w:anchor="onPreExecute()" w:history="1">
        <w:r w:rsidRPr="00165FB8">
          <w:rPr>
            <w:rStyle w:val="Hyperlink"/>
            <w:rFonts w:ascii="Courier New" w:hAnsi="Courier New" w:cs="Courier New"/>
            <w:b/>
            <w:color w:val="auto"/>
            <w:u w:val="none"/>
            <w:lang w:val="bg-BG"/>
          </w:rPr>
          <w:t>onPreExecute</w:t>
        </w:r>
        <w:r w:rsidRPr="00165FB8">
          <w:rPr>
            <w:rStyle w:val="Hyperlink"/>
            <w:rFonts w:ascii="Courier New" w:hAnsi="Courier New" w:cs="Courier New"/>
            <w:color w:val="auto"/>
            <w:u w:val="none"/>
            <w:lang w:val="bg-BG"/>
          </w:rPr>
          <w:t>()</w:t>
        </w:r>
      </w:hyperlink>
      <w:r w:rsidRPr="00165FB8">
        <w:rPr>
          <w:rStyle w:val="HTMLCode"/>
          <w:rFonts w:eastAsia="MS Mincho"/>
          <w:lang w:val="bg-BG"/>
        </w:rPr>
        <w:t xml:space="preserve">. </w:t>
      </w:r>
    </w:p>
    <w:p w:rsidR="00102A32" w:rsidRPr="00165FB8" w:rsidRDefault="00102A32" w:rsidP="00102A32">
      <w:pPr>
        <w:pStyle w:val="BodyText"/>
        <w:numPr>
          <w:ilvl w:val="1"/>
          <w:numId w:val="31"/>
        </w:numPr>
        <w:rPr>
          <w:rStyle w:val="HTMLCode"/>
          <w:rFonts w:ascii="Times New Roman" w:eastAsia="MS Mincho" w:hAnsi="Times New Roman" w:cs="Times New Roman"/>
          <w:sz w:val="24"/>
          <w:lang w:val="bg-BG"/>
        </w:rPr>
      </w:pPr>
      <w:r w:rsidRPr="00165FB8">
        <w:rPr>
          <w:rStyle w:val="HTMLCode"/>
          <w:rFonts w:eastAsia="MS Mincho"/>
          <w:lang w:val="bg-BG"/>
        </w:rPr>
        <w:lastRenderedPageBreak/>
        <w:t>Извършва сложните и тромави сметки необходими, за изпълняването на задачата, която му е зададена да изпълни</w:t>
      </w:r>
    </w:p>
    <w:p w:rsidR="00102A32" w:rsidRPr="00165FB8" w:rsidRDefault="00387FA3" w:rsidP="00102A32">
      <w:pPr>
        <w:pStyle w:val="BodyText"/>
        <w:numPr>
          <w:ilvl w:val="1"/>
          <w:numId w:val="30"/>
        </w:numPr>
        <w:rPr>
          <w:lang w:val="bg-BG"/>
        </w:rPr>
      </w:pPr>
      <w:r w:rsidRPr="00165FB8">
        <w:rPr>
          <w:lang w:val="bg-BG"/>
        </w:rPr>
        <w:t>Параметрите(Params) на асинхронната задача се прехвърлят тук</w:t>
      </w:r>
    </w:p>
    <w:p w:rsidR="00387FA3" w:rsidRPr="00165FB8" w:rsidRDefault="00387FA3" w:rsidP="00102A32">
      <w:pPr>
        <w:pStyle w:val="BodyText"/>
        <w:numPr>
          <w:ilvl w:val="1"/>
          <w:numId w:val="30"/>
        </w:numPr>
        <w:rPr>
          <w:lang w:val="bg-BG"/>
        </w:rPr>
      </w:pPr>
      <w:r w:rsidRPr="00165FB8">
        <w:rPr>
          <w:lang w:val="bg-BG"/>
        </w:rPr>
        <w:t>Резултата от сметките трябва да бъде върнат от тук и ще бъде прехвърлен обратно до предишната стъпка.</w:t>
      </w:r>
    </w:p>
    <w:p w:rsidR="00387FA3" w:rsidRPr="00165FB8" w:rsidRDefault="00387FA3" w:rsidP="00387FA3">
      <w:pPr>
        <w:pStyle w:val="BodyText"/>
        <w:numPr>
          <w:ilvl w:val="1"/>
          <w:numId w:val="30"/>
        </w:numPr>
        <w:rPr>
          <w:lang w:val="bg-BG"/>
        </w:rPr>
      </w:pPr>
      <w:r w:rsidRPr="00165FB8">
        <w:rPr>
          <w:lang w:val="bg-BG"/>
        </w:rPr>
        <w:t xml:space="preserve">Тази стъпка може да използва </w:t>
      </w:r>
      <w:r w:rsidRPr="00165FB8">
        <w:rPr>
          <w:b/>
          <w:lang w:val="bg-BG"/>
        </w:rPr>
        <w:t>publishProgress</w:t>
      </w:r>
      <w:r w:rsidRPr="00165FB8">
        <w:rPr>
          <w:lang w:val="bg-BG"/>
        </w:rPr>
        <w:t xml:space="preserve">(Progress...) да публикува един или няколко подстъпки за прогрес, публикувани на UI нишката, чрез </w:t>
      </w:r>
      <w:r w:rsidRPr="00165FB8">
        <w:rPr>
          <w:b/>
          <w:lang w:val="bg-BG"/>
        </w:rPr>
        <w:t>onProgressUpdate</w:t>
      </w:r>
      <w:r w:rsidRPr="00165FB8">
        <w:rPr>
          <w:lang w:val="bg-BG"/>
        </w:rPr>
        <w:t>(Progress...) стъпка.</w:t>
      </w:r>
    </w:p>
    <w:p w:rsidR="00387FA3" w:rsidRPr="00165FB8" w:rsidRDefault="00387FA3" w:rsidP="00387FA3">
      <w:pPr>
        <w:pStyle w:val="BodyText"/>
        <w:numPr>
          <w:ilvl w:val="0"/>
          <w:numId w:val="30"/>
        </w:numPr>
        <w:rPr>
          <w:lang w:val="bg-BG"/>
        </w:rPr>
      </w:pPr>
      <w:r w:rsidRPr="00165FB8">
        <w:rPr>
          <w:b/>
          <w:lang w:val="bg-BG"/>
        </w:rPr>
        <w:t>onProgressUpdate</w:t>
      </w:r>
      <w:r w:rsidRPr="00165FB8">
        <w:rPr>
          <w:lang w:val="bg-BG"/>
        </w:rPr>
        <w:t xml:space="preserve">(Progress...) – Извиква се на UI нишката, когато има нова публикувана информация чрез  </w:t>
      </w:r>
      <w:r w:rsidRPr="00165FB8">
        <w:rPr>
          <w:b/>
          <w:lang w:val="bg-BG"/>
        </w:rPr>
        <w:t>publishProgress</w:t>
      </w:r>
      <w:r w:rsidRPr="00165FB8">
        <w:rPr>
          <w:lang w:val="bg-BG"/>
        </w:rPr>
        <w:t>(Progress...)</w:t>
      </w:r>
    </w:p>
    <w:p w:rsidR="00CF06F6" w:rsidRPr="00165FB8" w:rsidRDefault="00CF06F6" w:rsidP="00CF06F6">
      <w:pPr>
        <w:pStyle w:val="BodyText"/>
        <w:numPr>
          <w:ilvl w:val="1"/>
          <w:numId w:val="30"/>
        </w:numPr>
        <w:rPr>
          <w:lang w:val="bg-BG"/>
        </w:rPr>
      </w:pPr>
      <w:r w:rsidRPr="00165FB8">
        <w:rPr>
          <w:lang w:val="bg-BG"/>
        </w:rPr>
        <w:t xml:space="preserve">По време на тази стъпка, успоредно с нея продължава изпълнението на задачата на паралелната нишка в </w:t>
      </w:r>
      <w:r w:rsidR="00102A32" w:rsidRPr="00165FB8">
        <w:rPr>
          <w:b/>
          <w:lang w:val="bg-BG"/>
        </w:rPr>
        <w:t>doInBackground</w:t>
      </w:r>
      <w:r w:rsidRPr="00165FB8">
        <w:rPr>
          <w:lang w:val="bg-BG"/>
        </w:rPr>
        <w:t>()</w:t>
      </w:r>
    </w:p>
    <w:p w:rsidR="00CF06F6" w:rsidRPr="00165FB8" w:rsidRDefault="00CF06F6" w:rsidP="00CF06F6">
      <w:pPr>
        <w:pStyle w:val="BodyText"/>
        <w:numPr>
          <w:ilvl w:val="0"/>
          <w:numId w:val="30"/>
        </w:numPr>
        <w:rPr>
          <w:rStyle w:val="HTMLCode"/>
          <w:rFonts w:ascii="Times New Roman" w:eastAsia="MS Mincho" w:hAnsi="Times New Roman" w:cs="Times New Roman"/>
          <w:sz w:val="24"/>
          <w:lang w:val="bg-BG"/>
        </w:rPr>
      </w:pPr>
      <w:r w:rsidRPr="00382932">
        <w:rPr>
          <w:rStyle w:val="HTMLCode"/>
          <w:rFonts w:eastAsia="MS Mincho"/>
          <w:b/>
          <w:sz w:val="24"/>
          <w:lang w:val="bg-BG"/>
        </w:rPr>
        <w:t>onPost</w:t>
      </w:r>
      <w:r w:rsidRPr="00382932">
        <w:rPr>
          <w:rStyle w:val="HTMLCode"/>
          <w:rFonts w:eastAsia="MS Mincho"/>
          <w:b/>
          <w:sz w:val="24"/>
          <w:lang w:val="bg-BG"/>
        </w:rPr>
        <w:t>E</w:t>
      </w:r>
      <w:r w:rsidRPr="00382932">
        <w:rPr>
          <w:rStyle w:val="HTMLCode"/>
          <w:rFonts w:eastAsia="MS Mincho"/>
          <w:b/>
          <w:sz w:val="24"/>
          <w:lang w:val="bg-BG"/>
        </w:rPr>
        <w:t>xecute</w:t>
      </w:r>
      <w:r w:rsidRPr="00382932">
        <w:rPr>
          <w:rStyle w:val="HTMLCode"/>
          <w:rFonts w:eastAsia="MS Mincho"/>
          <w:sz w:val="24"/>
          <w:lang w:val="bg-BG"/>
        </w:rPr>
        <w:t>(R</w:t>
      </w:r>
      <w:r w:rsidRPr="00382932">
        <w:rPr>
          <w:rStyle w:val="HTMLCode"/>
          <w:rFonts w:eastAsia="MS Mincho"/>
          <w:sz w:val="24"/>
          <w:lang w:val="bg-BG"/>
        </w:rPr>
        <w:t>e</w:t>
      </w:r>
      <w:r w:rsidRPr="00382932">
        <w:rPr>
          <w:rStyle w:val="HTMLCode"/>
          <w:rFonts w:eastAsia="MS Mincho"/>
          <w:sz w:val="24"/>
          <w:lang w:val="bg-BG"/>
        </w:rPr>
        <w:t>sult)</w:t>
      </w:r>
      <w:r w:rsidRPr="00165FB8">
        <w:rPr>
          <w:rStyle w:val="HTMLCode"/>
          <w:rFonts w:ascii="Times New Roman" w:eastAsia="MS Mincho" w:hAnsi="Times New Roman" w:cs="Times New Roman"/>
          <w:sz w:val="24"/>
          <w:lang w:val="bg-BG"/>
        </w:rPr>
        <w:t xml:space="preserve"> – Извиква се на UI нишката, когато задачата е изпълнена. </w:t>
      </w:r>
    </w:p>
    <w:p w:rsidR="00CF06F6" w:rsidRPr="00165FB8" w:rsidRDefault="00CF06F6" w:rsidP="00CF06F6">
      <w:pPr>
        <w:pStyle w:val="BodyText"/>
        <w:numPr>
          <w:ilvl w:val="1"/>
          <w:numId w:val="30"/>
        </w:numPr>
        <w:rPr>
          <w:lang w:val="bg-BG"/>
        </w:rPr>
      </w:pPr>
      <w:r w:rsidRPr="00165FB8">
        <w:rPr>
          <w:rStyle w:val="HTMLCode"/>
          <w:rFonts w:ascii="Times New Roman" w:eastAsia="MS Mincho" w:hAnsi="Times New Roman" w:cs="Times New Roman"/>
          <w:sz w:val="24"/>
          <w:lang w:val="bg-BG"/>
        </w:rPr>
        <w:t xml:space="preserve">Получава резултата от изчисленията изпълнени в </w:t>
      </w:r>
      <w:r w:rsidR="00102A32" w:rsidRPr="00165FB8">
        <w:rPr>
          <w:rStyle w:val="HTMLCode"/>
          <w:rFonts w:ascii="Times New Roman" w:eastAsia="MS Mincho" w:hAnsi="Times New Roman" w:cs="Times New Roman"/>
          <w:b/>
          <w:sz w:val="24"/>
          <w:lang w:val="bg-BG"/>
        </w:rPr>
        <w:t>doInBackground</w:t>
      </w:r>
      <w:r w:rsidRPr="00165FB8">
        <w:rPr>
          <w:rStyle w:val="HTMLCode"/>
          <w:rFonts w:ascii="Times New Roman" w:eastAsia="MS Mincho" w:hAnsi="Times New Roman" w:cs="Times New Roman"/>
          <w:sz w:val="24"/>
          <w:lang w:val="bg-BG"/>
        </w:rPr>
        <w:t>()</w:t>
      </w:r>
      <w:r w:rsidR="0009118A" w:rsidRPr="00165FB8">
        <w:rPr>
          <w:rStyle w:val="HTMLCode"/>
          <w:rFonts w:ascii="Times New Roman" w:eastAsia="MS Mincho" w:hAnsi="Times New Roman" w:cs="Times New Roman"/>
          <w:sz w:val="24"/>
          <w:lang w:val="bg-BG"/>
        </w:rPr>
        <w:t>.[1]</w:t>
      </w:r>
    </w:p>
    <w:p w:rsidR="005F3DDC" w:rsidRPr="00165FB8" w:rsidRDefault="005F3DDC" w:rsidP="005F3DDC">
      <w:pPr>
        <w:pStyle w:val="BodyText"/>
        <w:rPr>
          <w:lang w:val="bg-BG"/>
        </w:rPr>
      </w:pPr>
    </w:p>
    <w:p w:rsidR="00712196" w:rsidRPr="00165FB8" w:rsidRDefault="00712196" w:rsidP="00CF06F6">
      <w:pPr>
        <w:pStyle w:val="BodyText"/>
        <w:ind w:firstLine="0"/>
        <w:jc w:val="center"/>
        <w:rPr>
          <w:lang w:val="bg-BG"/>
        </w:rPr>
      </w:pPr>
      <w:r w:rsidRPr="00165FB8">
        <w:rPr>
          <w:noProof/>
          <w:lang w:val="bg-BG"/>
        </w:rPr>
        <w:drawing>
          <wp:inline distT="0" distB="0" distL="0" distR="0" wp14:anchorId="22DA4B39" wp14:editId="2B84867A">
            <wp:extent cx="5362575" cy="3026410"/>
            <wp:effectExtent l="0" t="0" r="9525" b="2540"/>
            <wp:docPr id="2" name="Picture 2" descr="https://x-wei.github.io/images/andev_p1e2_internet/pasted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-wei.github.io/images/andev_p1e2_internet/pasted_image0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34E" w:rsidRPr="00165FB8">
        <w:rPr>
          <w:lang w:val="bg-BG"/>
        </w:rPr>
        <w:br w:type="textWrapping" w:clear="all"/>
      </w:r>
    </w:p>
    <w:p w:rsidR="00712196" w:rsidRPr="00165FB8" w:rsidRDefault="00712196" w:rsidP="00712196">
      <w:pPr>
        <w:pStyle w:val="figurecaption"/>
        <w:rPr>
          <w:lang w:val="bg-BG"/>
        </w:rPr>
      </w:pPr>
      <w:r w:rsidRPr="00165FB8">
        <w:rPr>
          <w:lang w:val="bg-BG"/>
        </w:rPr>
        <w:t xml:space="preserve"> Жизнения цикъл </w:t>
      </w:r>
      <w:r w:rsidR="00CF06F6" w:rsidRPr="00165FB8">
        <w:rPr>
          <w:lang w:val="bg-BG"/>
        </w:rPr>
        <w:t>на</w:t>
      </w:r>
      <w:r w:rsidRPr="00165FB8">
        <w:rPr>
          <w:lang w:val="bg-BG"/>
        </w:rPr>
        <w:t xml:space="preserve"> AsyncTask</w:t>
      </w:r>
      <w:r w:rsidR="00CF06F6" w:rsidRPr="00165FB8">
        <w:rPr>
          <w:lang w:val="bg-BG"/>
        </w:rPr>
        <w:t xml:space="preserve"> и комуникацията между основната UI нишка и паралелната нишка</w:t>
      </w:r>
      <w:r w:rsidR="00B1566A">
        <w:t>[4]</w:t>
      </w:r>
    </w:p>
    <w:p w:rsidR="00712196" w:rsidRPr="00165FB8" w:rsidRDefault="00C72C56" w:rsidP="0009118A">
      <w:pPr>
        <w:pStyle w:val="Heading2"/>
        <w:rPr>
          <w:lang w:val="bg-BG"/>
        </w:rPr>
      </w:pPr>
      <w:r w:rsidRPr="00165FB8">
        <w:rPr>
          <w:lang w:val="bg-BG"/>
        </w:rPr>
        <w:t>Прекъсване на Задача</w:t>
      </w:r>
    </w:p>
    <w:p w:rsidR="00C72C56" w:rsidRPr="00165FB8" w:rsidRDefault="00C72C56" w:rsidP="0009118A">
      <w:pPr>
        <w:pStyle w:val="BodyText"/>
        <w:rPr>
          <w:rStyle w:val="HTMLCode"/>
          <w:rFonts w:eastAsia="MS Mincho"/>
          <w:lang w:val="bg-BG"/>
        </w:rPr>
      </w:pPr>
      <w:r w:rsidRPr="00165FB8">
        <w:rPr>
          <w:lang w:val="bg-BG"/>
        </w:rPr>
        <w:t xml:space="preserve">Задачите поставени на AsuncTask  могат да бъдат прекъснати чрез метода </w:t>
      </w:r>
      <w:hyperlink r:id="rId14" w:anchor="cancel(boolean)" w:history="1">
        <w:r w:rsidRPr="00165FB8">
          <w:rPr>
            <w:rStyle w:val="Hyperlink"/>
            <w:rFonts w:ascii="Courier New" w:hAnsi="Courier New" w:cs="Courier New"/>
            <w:b/>
            <w:color w:val="auto"/>
            <w:u w:val="none"/>
            <w:lang w:val="bg-BG"/>
          </w:rPr>
          <w:t>cancel</w:t>
        </w:r>
        <w:r w:rsidRPr="00165FB8">
          <w:rPr>
            <w:rStyle w:val="Hyperlink"/>
            <w:rFonts w:ascii="Courier New" w:hAnsi="Courier New" w:cs="Courier New"/>
            <w:color w:val="auto"/>
            <w:u w:val="none"/>
            <w:lang w:val="bg-BG"/>
          </w:rPr>
          <w:t>(</w:t>
        </w:r>
        <w:r w:rsidRPr="00165FB8">
          <w:rPr>
            <w:rStyle w:val="Hyperlink"/>
            <w:rFonts w:ascii="Courier New" w:hAnsi="Courier New" w:cs="Courier New"/>
            <w:b/>
            <w:color w:val="auto"/>
            <w:u w:val="none"/>
            <w:lang w:val="bg-BG"/>
          </w:rPr>
          <w:t>boolean</w:t>
        </w:r>
        <w:r w:rsidRPr="00165FB8">
          <w:rPr>
            <w:rStyle w:val="Hyperlink"/>
            <w:rFonts w:ascii="Courier New" w:hAnsi="Courier New" w:cs="Courier New"/>
            <w:color w:val="auto"/>
            <w:u w:val="none"/>
            <w:lang w:val="bg-BG"/>
          </w:rPr>
          <w:t>)</w:t>
        </w:r>
      </w:hyperlink>
      <w:r w:rsidRPr="00165FB8">
        <w:rPr>
          <w:rStyle w:val="HTMLCode"/>
          <w:rFonts w:eastAsia="MS Mincho"/>
          <w:lang w:val="bg-BG"/>
        </w:rPr>
        <w:t xml:space="preserve">. Извикването и ще направи така ,че във всеки един момент на изпълнението на задачата да може да се провери дали тя не е била прекъсната преждевременно, чрез метода </w:t>
      </w:r>
      <w:hyperlink r:id="rId15" w:anchor="isCancelled()" w:history="1">
        <w:r w:rsidRPr="00165FB8">
          <w:rPr>
            <w:rStyle w:val="Hyperlink"/>
            <w:rFonts w:ascii="Courier New" w:hAnsi="Courier New" w:cs="Courier New"/>
            <w:b/>
            <w:color w:val="auto"/>
            <w:u w:val="none"/>
            <w:lang w:val="bg-BG"/>
          </w:rPr>
          <w:t>isCancelled</w:t>
        </w:r>
        <w:r w:rsidRPr="00165FB8">
          <w:rPr>
            <w:rStyle w:val="Hyperlink"/>
            <w:rFonts w:ascii="Courier New" w:hAnsi="Courier New" w:cs="Courier New"/>
            <w:color w:val="auto"/>
            <w:u w:val="none"/>
            <w:lang w:val="bg-BG"/>
          </w:rPr>
          <w:t>()</w:t>
        </w:r>
      </w:hyperlink>
      <w:r w:rsidRPr="00165FB8">
        <w:rPr>
          <w:rStyle w:val="HTMLCode"/>
          <w:rFonts w:eastAsia="MS Mincho"/>
          <w:lang w:val="bg-BG"/>
        </w:rPr>
        <w:t xml:space="preserve">. </w:t>
      </w:r>
    </w:p>
    <w:p w:rsidR="00C72C56" w:rsidRPr="00165FB8" w:rsidRDefault="00C72C56" w:rsidP="00165FB8">
      <w:pPr>
        <w:pStyle w:val="BodyText"/>
        <w:rPr>
          <w:lang w:val="bg-BG"/>
        </w:rPr>
      </w:pPr>
      <w:r w:rsidRPr="00165FB8">
        <w:rPr>
          <w:lang w:val="bg-BG"/>
        </w:rPr>
        <w:t>Това е много важно да се проверява</w:t>
      </w:r>
      <w:r w:rsidR="0009118A" w:rsidRPr="00165FB8">
        <w:rPr>
          <w:lang w:val="bg-BG"/>
        </w:rPr>
        <w:t xml:space="preserve"> периодично</w:t>
      </w:r>
      <w:r w:rsidRPr="00165FB8">
        <w:rPr>
          <w:lang w:val="bg-BG"/>
        </w:rPr>
        <w:t xml:space="preserve"> в </w:t>
      </w:r>
      <w:r w:rsidRPr="00165FB8">
        <w:rPr>
          <w:b/>
          <w:lang w:val="bg-BG"/>
        </w:rPr>
        <w:t>doInBackground</w:t>
      </w:r>
      <w:r w:rsidRPr="00165FB8">
        <w:rPr>
          <w:lang w:val="bg-BG"/>
        </w:rPr>
        <w:t xml:space="preserve">(), защото ако това не бъде направено, </w:t>
      </w:r>
      <w:r w:rsidR="0009118A" w:rsidRPr="00165FB8">
        <w:rPr>
          <w:lang w:val="bg-BG"/>
        </w:rPr>
        <w:t>първо ще се натоварва безсмислено процесора и второ може да доведе до изтичане (задържане) на памет (Memory leak).[1]</w:t>
      </w:r>
    </w:p>
    <w:p w:rsidR="000844EC" w:rsidRPr="00165FB8" w:rsidRDefault="000844EC" w:rsidP="0009118A">
      <w:pPr>
        <w:pStyle w:val="BodyText"/>
        <w:ind w:firstLine="0"/>
        <w:rPr>
          <w:lang w:val="bg-BG"/>
        </w:rPr>
      </w:pPr>
    </w:p>
    <w:p w:rsidR="0009118A" w:rsidRPr="00165FB8" w:rsidRDefault="0009118A" w:rsidP="0009118A">
      <w:pPr>
        <w:pStyle w:val="BodyText"/>
        <w:ind w:firstLine="0"/>
        <w:rPr>
          <w:lang w:val="bg-BG"/>
        </w:rPr>
      </w:pPr>
    </w:p>
    <w:p w:rsidR="000F1C9D" w:rsidRPr="00165FB8" w:rsidRDefault="000F1C9D" w:rsidP="0009118A">
      <w:pPr>
        <w:pStyle w:val="Heading2"/>
        <w:rPr>
          <w:lang w:val="bg-BG"/>
        </w:rPr>
      </w:pPr>
      <w:r w:rsidRPr="00165FB8">
        <w:rPr>
          <w:lang w:val="bg-BG"/>
        </w:rPr>
        <w:lastRenderedPageBreak/>
        <w:t>Какви са недостатъците на AsyncTask</w:t>
      </w:r>
      <w:r w:rsidR="005E5CD1" w:rsidRPr="00165FB8">
        <w:rPr>
          <w:lang w:val="bg-BG"/>
        </w:rPr>
        <w:t xml:space="preserve"> </w:t>
      </w:r>
    </w:p>
    <w:p w:rsidR="005E5CD1" w:rsidRPr="00165FB8" w:rsidRDefault="005E5CD1" w:rsidP="005E5CD1">
      <w:pPr>
        <w:rPr>
          <w:lang w:val="bg-BG"/>
        </w:rPr>
      </w:pPr>
    </w:p>
    <w:p w:rsidR="005E5CD1" w:rsidRPr="00165FB8" w:rsidRDefault="00727433" w:rsidP="00F63971">
      <w:pPr>
        <w:pStyle w:val="Heading3"/>
        <w:rPr>
          <w:lang w:val="bg-BG"/>
        </w:rPr>
      </w:pPr>
      <w:r w:rsidRPr="00165FB8">
        <w:rPr>
          <w:lang w:val="bg-BG"/>
        </w:rPr>
        <w:t>Проблеми с фрагментацията</w:t>
      </w:r>
    </w:p>
    <w:p w:rsidR="0017427D" w:rsidRPr="00165FB8" w:rsidRDefault="0017427D" w:rsidP="0017427D">
      <w:pPr>
        <w:rPr>
          <w:lang w:val="bg-BG"/>
        </w:rPr>
      </w:pPr>
    </w:p>
    <w:p w:rsidR="00245744" w:rsidRPr="00165FB8" w:rsidRDefault="00245744" w:rsidP="0017427D">
      <w:pPr>
        <w:pStyle w:val="BodyText"/>
        <w:rPr>
          <w:lang w:val="bg-BG"/>
        </w:rPr>
      </w:pPr>
      <w:r w:rsidRPr="00165FB8">
        <w:rPr>
          <w:lang w:val="bg-BG"/>
        </w:rPr>
        <w:t>Фрагментацията на Android е проблем, който възникна в резултат на твърде честото обновяване на платформата и многото производители на устройства, използващи различен хардуер и работещи под нейно управление</w:t>
      </w:r>
      <w:r w:rsidR="00BF4029" w:rsidRPr="00165FB8">
        <w:rPr>
          <w:lang w:val="bg-BG"/>
        </w:rPr>
        <w:t>. С всяка нова версия на операционната система се вкарва нова функционалност, изглаждат се стари неизправности, подобрява се бързодействието и и т.н, но се налага да се приспособяват и към старите версии</w:t>
      </w:r>
      <w:r w:rsidR="0017427D" w:rsidRPr="00165FB8">
        <w:rPr>
          <w:lang w:val="bg-BG"/>
        </w:rPr>
        <w:t xml:space="preserve"> или:</w:t>
      </w:r>
      <w:r w:rsidR="00315897" w:rsidRPr="00315897">
        <w:rPr>
          <w:lang w:val="bg-BG"/>
        </w:rPr>
        <w:t xml:space="preserve"> </w:t>
      </w:r>
      <w:r w:rsidR="00315897" w:rsidRPr="00165FB8">
        <w:rPr>
          <w:lang w:val="bg-BG"/>
        </w:rPr>
        <w:t>[</w:t>
      </w:r>
      <w:r w:rsidR="00315897">
        <w:rPr>
          <w:lang w:val="bg-BG"/>
        </w:rPr>
        <w:t>6</w:t>
      </w:r>
      <w:r w:rsidR="00315897" w:rsidRPr="00165FB8">
        <w:rPr>
          <w:lang w:val="bg-BG"/>
        </w:rPr>
        <w:t>]</w:t>
      </w:r>
    </w:p>
    <w:p w:rsidR="0017427D" w:rsidRPr="00165FB8" w:rsidRDefault="0017427D" w:rsidP="0017427D">
      <w:pPr>
        <w:pStyle w:val="BodyText"/>
        <w:rPr>
          <w:rStyle w:val="Emphasis"/>
          <w:lang w:val="bg-BG"/>
        </w:rPr>
      </w:pPr>
      <w:r w:rsidRPr="00165FB8">
        <w:rPr>
          <w:rStyle w:val="Emphasis"/>
          <w:lang w:val="bg-BG"/>
        </w:rPr>
        <w:t>“Фрагментацията на Android се отнася до тревога за тревожния брой различни версии на операционната система (OS) на пазара. Основният проблем е потенциалната намалена оперативна съвместимост между устройствата с приложения, кодирани с помощта на комплекта за разработка на софтуер за Android (Android SDK)“.[10]</w:t>
      </w:r>
    </w:p>
    <w:p w:rsidR="00245744" w:rsidRPr="00165FB8" w:rsidRDefault="00245744" w:rsidP="00245744">
      <w:pPr>
        <w:rPr>
          <w:lang w:val="bg-BG"/>
        </w:rPr>
      </w:pPr>
    </w:p>
    <w:p w:rsidR="00245744" w:rsidRPr="00165FB8" w:rsidRDefault="0017427D" w:rsidP="00245744">
      <w:pPr>
        <w:pStyle w:val="BodyText"/>
        <w:rPr>
          <w:lang w:val="bg-BG"/>
        </w:rPr>
      </w:pPr>
      <w:r w:rsidRPr="00165FB8">
        <w:rPr>
          <w:lang w:val="bg-BG"/>
        </w:rPr>
        <w:t>Тя</w:t>
      </w:r>
      <w:r w:rsidR="00245744" w:rsidRPr="00165FB8">
        <w:rPr>
          <w:lang w:val="bg-BG"/>
        </w:rPr>
        <w:t xml:space="preserve"> е най-често изтъквания недостатък на платформата и въпреки всичките усилия на производителите да премахнат проблемите, те все пак са факт, и дори стават все по-големи с течение на времето, тъй като все повече потребители настояват да </w:t>
      </w:r>
      <w:r w:rsidRPr="00165FB8">
        <w:rPr>
          <w:lang w:val="bg-BG"/>
        </w:rPr>
        <w:t>притежават</w:t>
      </w:r>
      <w:r w:rsidR="00245744" w:rsidRPr="00165FB8">
        <w:rPr>
          <w:lang w:val="bg-BG"/>
        </w:rPr>
        <w:t xml:space="preserve"> най-новата и най-добра</w:t>
      </w:r>
      <w:r w:rsidRPr="00165FB8">
        <w:rPr>
          <w:lang w:val="bg-BG"/>
        </w:rPr>
        <w:t>та</w:t>
      </w:r>
      <w:r w:rsidR="00245744" w:rsidRPr="00165FB8">
        <w:rPr>
          <w:lang w:val="bg-BG"/>
        </w:rPr>
        <w:t xml:space="preserve"> версия на платформата на телефоните си.</w:t>
      </w:r>
      <w:r w:rsidR="00315897" w:rsidRPr="00315897">
        <w:rPr>
          <w:lang w:val="bg-BG"/>
        </w:rPr>
        <w:t xml:space="preserve"> </w:t>
      </w:r>
      <w:r w:rsidR="00315897" w:rsidRPr="00165FB8">
        <w:rPr>
          <w:lang w:val="bg-BG"/>
        </w:rPr>
        <w:t>[7]</w:t>
      </w:r>
    </w:p>
    <w:p w:rsidR="0067731B" w:rsidRPr="00165FB8" w:rsidRDefault="005E5CD1" w:rsidP="007A60DF">
      <w:pPr>
        <w:pStyle w:val="BodyText"/>
        <w:rPr>
          <w:lang w:val="bg-BG"/>
        </w:rPr>
      </w:pPr>
      <w:r w:rsidRPr="00165FB8">
        <w:rPr>
          <w:lang w:val="bg-BG"/>
        </w:rPr>
        <w:t>AsyncTask</w:t>
      </w:r>
      <w:r w:rsidR="0017427D" w:rsidRPr="00165FB8">
        <w:rPr>
          <w:lang w:val="bg-BG"/>
        </w:rPr>
        <w:t xml:space="preserve"> е стара концепция още от началото  на Андроид</w:t>
      </w:r>
      <w:r w:rsidR="0009118A" w:rsidRPr="00165FB8">
        <w:rPr>
          <w:lang w:val="bg-BG"/>
        </w:rPr>
        <w:t xml:space="preserve"> </w:t>
      </w:r>
      <w:r w:rsidR="00065ED2">
        <w:t>(“</w:t>
      </w:r>
      <w:r w:rsidR="0009118A" w:rsidRPr="00165FB8">
        <w:rPr>
          <w:lang w:val="bg-BG"/>
        </w:rPr>
        <w:t xml:space="preserve">Added in </w:t>
      </w:r>
      <w:hyperlink r:id="rId16" w:anchor="ApiLevels" w:history="1">
        <w:r w:rsidR="0009118A" w:rsidRPr="00165FB8">
          <w:rPr>
            <w:rStyle w:val="Hyperlink"/>
            <w:color w:val="auto"/>
            <w:u w:val="none"/>
            <w:lang w:val="bg-BG"/>
          </w:rPr>
          <w:t>API level 3</w:t>
        </w:r>
      </w:hyperlink>
      <w:r w:rsidR="00065ED2">
        <w:t>”</w:t>
      </w:r>
      <w:r w:rsidR="0009118A" w:rsidRPr="00165FB8">
        <w:rPr>
          <w:lang w:val="bg-BG"/>
        </w:rPr>
        <w:t xml:space="preserve"> [1])</w:t>
      </w:r>
      <w:r w:rsidR="0017427D" w:rsidRPr="00165FB8">
        <w:rPr>
          <w:lang w:val="bg-BG"/>
        </w:rPr>
        <w:t xml:space="preserve">,  а с </w:t>
      </w:r>
      <w:r w:rsidR="0067731B" w:rsidRPr="00165FB8">
        <w:rPr>
          <w:lang w:val="bg-BG"/>
        </w:rPr>
        <w:t>новите версии</w:t>
      </w:r>
      <w:r w:rsidR="0017427D" w:rsidRPr="00165FB8">
        <w:rPr>
          <w:lang w:val="bg-BG"/>
        </w:rPr>
        <w:t xml:space="preserve"> на платформата </w:t>
      </w:r>
      <w:r w:rsidR="0009118A" w:rsidRPr="00165FB8">
        <w:rPr>
          <w:lang w:val="bg-BG"/>
        </w:rPr>
        <w:t xml:space="preserve">се  развила и </w:t>
      </w:r>
      <w:r w:rsidR="0017427D" w:rsidRPr="00165FB8">
        <w:rPr>
          <w:lang w:val="bg-BG"/>
        </w:rPr>
        <w:t>в резултат на това</w:t>
      </w:r>
      <w:r w:rsidR="0009118A" w:rsidRPr="00165FB8">
        <w:rPr>
          <w:lang w:val="bg-BG"/>
        </w:rPr>
        <w:t>,</w:t>
      </w:r>
      <w:r w:rsidR="0067731B" w:rsidRPr="00165FB8">
        <w:rPr>
          <w:lang w:val="bg-BG"/>
        </w:rPr>
        <w:t xml:space="preserve"> поведението и се различава при различните версии</w:t>
      </w:r>
      <w:r w:rsidRPr="00165FB8">
        <w:rPr>
          <w:lang w:val="bg-BG"/>
        </w:rPr>
        <w:t xml:space="preserve"> </w:t>
      </w:r>
      <w:r w:rsidR="0067731B" w:rsidRPr="00165FB8">
        <w:rPr>
          <w:lang w:val="bg-BG"/>
        </w:rPr>
        <w:t>и устройства. Това е част от по – големия проблем с фрагментацията на операционната система.</w:t>
      </w:r>
    </w:p>
    <w:p w:rsidR="0067731B" w:rsidRPr="00165FB8" w:rsidRDefault="0067731B" w:rsidP="007A60DF">
      <w:pPr>
        <w:pStyle w:val="BodyText"/>
        <w:rPr>
          <w:lang w:val="bg-BG"/>
        </w:rPr>
      </w:pPr>
      <w:r w:rsidRPr="00165FB8">
        <w:rPr>
          <w:lang w:val="bg-BG"/>
        </w:rPr>
        <w:t>И тъй като поведението и може да варира, както казахме по-горе, вследствие на това и поведението на нашето приложение няма да е такова</w:t>
      </w:r>
      <w:r w:rsidR="00065ED2">
        <w:rPr>
          <w:lang w:val="bg-BG"/>
        </w:rPr>
        <w:t>,</w:t>
      </w:r>
      <w:r w:rsidRPr="00165FB8">
        <w:rPr>
          <w:lang w:val="bg-BG"/>
        </w:rPr>
        <w:t xml:space="preserve"> каквото очакваме.</w:t>
      </w:r>
      <w:r w:rsidR="0030626D" w:rsidRPr="00165FB8">
        <w:rPr>
          <w:lang w:val="bg-BG"/>
        </w:rPr>
        <w:t xml:space="preserve"> </w:t>
      </w:r>
    </w:p>
    <w:p w:rsidR="0030626D" w:rsidRPr="00165FB8" w:rsidRDefault="0030626D" w:rsidP="00F63971">
      <w:pPr>
        <w:pStyle w:val="Heading4"/>
        <w:rPr>
          <w:lang w:val="bg-BG"/>
        </w:rPr>
      </w:pPr>
      <w:r w:rsidRPr="00165FB8">
        <w:rPr>
          <w:lang w:val="bg-BG"/>
        </w:rPr>
        <w:t>Какво може да направим, за да  сведем вероятността от неочаквано поведение на програмата ни, до минимум?</w:t>
      </w:r>
    </w:p>
    <w:p w:rsidR="0030626D" w:rsidRPr="00165FB8" w:rsidRDefault="0030626D" w:rsidP="0030626D">
      <w:pPr>
        <w:rPr>
          <w:lang w:val="bg-BG"/>
        </w:rPr>
      </w:pPr>
    </w:p>
    <w:p w:rsidR="002824FC" w:rsidRPr="00165FB8" w:rsidRDefault="002824FC" w:rsidP="0030626D">
      <w:pPr>
        <w:pStyle w:val="BodyText"/>
        <w:rPr>
          <w:lang w:val="bg-BG"/>
        </w:rPr>
      </w:pPr>
      <w:r w:rsidRPr="00165FB8">
        <w:rPr>
          <w:lang w:val="bg-BG"/>
        </w:rPr>
        <w:t>Най-очевидното решение е да използваме набор от поддържани версии, при които всичките ни функции биха се държали по един и същи начин</w:t>
      </w:r>
      <w:r w:rsidR="0030626D" w:rsidRPr="00165FB8">
        <w:rPr>
          <w:lang w:val="bg-BG"/>
        </w:rPr>
        <w:t>.</w:t>
      </w:r>
      <w:r w:rsidRPr="00165FB8">
        <w:rPr>
          <w:lang w:val="bg-BG"/>
        </w:rPr>
        <w:t xml:space="preserve"> Например за AsyncTask  след Honeycomb 3.0, когато се променя поведението и и преди </w:t>
      </w:r>
      <w:hyperlink r:id="rId17" w:tooltip="Android 11" w:history="1">
        <w:r w:rsidRPr="00165FB8">
          <w:rPr>
            <w:lang w:val="bg-BG"/>
          </w:rPr>
          <w:t>Android 11</w:t>
        </w:r>
      </w:hyperlink>
      <w:r w:rsidRPr="00165FB8">
        <w:rPr>
          <w:lang w:val="bg-BG"/>
        </w:rPr>
        <w:t>, когато AsyncTask спира официално да се поддържа и трябва да се избягва(Deprecated). Това означава, че нашите потребители извън тези граници</w:t>
      </w:r>
      <w:r w:rsidR="00FF31C7" w:rsidRPr="00165FB8">
        <w:rPr>
          <w:lang w:val="bg-BG"/>
        </w:rPr>
        <w:t>,</w:t>
      </w:r>
      <w:r w:rsidRPr="00165FB8">
        <w:rPr>
          <w:lang w:val="bg-BG"/>
        </w:rPr>
        <w:t xml:space="preserve"> няма да могат да използват нашата програма, ако ние не направим отделна функционалност за тях, и на практика по този начин ще изгубим потребители. </w:t>
      </w:r>
    </w:p>
    <w:p w:rsidR="00BD0781" w:rsidRPr="00165FB8" w:rsidRDefault="00BD0781" w:rsidP="00BD0781">
      <w:pPr>
        <w:pStyle w:val="BodyText"/>
        <w:rPr>
          <w:rStyle w:val="Emphasis"/>
          <w:lang w:val="bg-BG"/>
        </w:rPr>
      </w:pPr>
      <w:r w:rsidRPr="00165FB8">
        <w:rPr>
          <w:rStyle w:val="Emphasis"/>
          <w:lang w:val="bg-BG"/>
        </w:rPr>
        <w:t>“This class was deprecated in API level 30.”</w:t>
      </w:r>
      <w:r w:rsidRPr="00165FB8">
        <w:rPr>
          <w:lang w:val="bg-BG"/>
        </w:rPr>
        <w:t>според официалната документация на Андроид[</w:t>
      </w:r>
      <w:r w:rsidR="008B2105">
        <w:t>1</w:t>
      </w:r>
      <w:r w:rsidRPr="00165FB8">
        <w:rPr>
          <w:lang w:val="bg-BG"/>
        </w:rPr>
        <w:t>]</w:t>
      </w:r>
    </w:p>
    <w:p w:rsidR="00BD0781" w:rsidRPr="00165FB8" w:rsidRDefault="002824FC" w:rsidP="0009118A">
      <w:pPr>
        <w:pStyle w:val="BodyText"/>
        <w:rPr>
          <w:rStyle w:val="jlqj4b"/>
          <w:lang w:val="bg-BG"/>
        </w:rPr>
      </w:pPr>
      <w:r w:rsidRPr="00165FB8">
        <w:rPr>
          <w:lang w:val="bg-BG"/>
        </w:rPr>
        <w:t xml:space="preserve"> </w:t>
      </w:r>
      <w:r w:rsidR="0030626D" w:rsidRPr="00165FB8">
        <w:rPr>
          <w:lang w:val="bg-BG"/>
        </w:rPr>
        <w:t xml:space="preserve">Трябва да отбележим, че </w:t>
      </w:r>
      <w:r w:rsidR="00BD0781" w:rsidRPr="00165FB8">
        <w:rPr>
          <w:lang w:val="bg-BG"/>
        </w:rPr>
        <w:t xml:space="preserve">към 2013 </w:t>
      </w:r>
      <w:r w:rsidR="0030626D" w:rsidRPr="00165FB8">
        <w:rPr>
          <w:lang w:val="bg-BG"/>
        </w:rPr>
        <w:t>т</w:t>
      </w:r>
      <w:r w:rsidR="00BD0781" w:rsidRPr="00165FB8">
        <w:rPr>
          <w:lang w:val="bg-BG"/>
        </w:rPr>
        <w:t xml:space="preserve">ова е бил доста сериозен проблем, защото </w:t>
      </w:r>
      <w:r w:rsidR="0030626D" w:rsidRPr="00165FB8">
        <w:rPr>
          <w:lang w:val="bg-BG"/>
        </w:rPr>
        <w:t xml:space="preserve"> когато AsyncTask</w:t>
      </w:r>
      <w:r w:rsidR="00BD0781" w:rsidRPr="00165FB8">
        <w:rPr>
          <w:lang w:val="bg-BG"/>
        </w:rPr>
        <w:t xml:space="preserve"> се е ползвала масово, огромен брой потребители е бил под </w:t>
      </w:r>
      <w:r w:rsidR="00FF31C7" w:rsidRPr="00165FB8">
        <w:rPr>
          <w:lang w:val="bg-BG"/>
        </w:rPr>
        <w:t xml:space="preserve">версията </w:t>
      </w:r>
      <w:r w:rsidR="00BD0781" w:rsidRPr="00165FB8">
        <w:rPr>
          <w:lang w:val="bg-BG"/>
        </w:rPr>
        <w:t xml:space="preserve">Honeycomb 3.0 и е било неподходящо да се  ограничава толкова </w:t>
      </w:r>
      <w:r w:rsidR="00FF31C7" w:rsidRPr="00165FB8">
        <w:rPr>
          <w:lang w:val="bg-BG"/>
        </w:rPr>
        <w:t xml:space="preserve">много </w:t>
      </w:r>
      <w:r w:rsidR="00BD0781" w:rsidRPr="00165FB8">
        <w:rPr>
          <w:lang w:val="bg-BG"/>
        </w:rPr>
        <w:t>пазарния дял на приложението.</w:t>
      </w:r>
      <w:r w:rsidR="00FF31C7" w:rsidRPr="00165FB8">
        <w:rPr>
          <w:rStyle w:val="Heading1Char"/>
          <w:smallCaps w:val="0"/>
          <w:noProof w:val="0"/>
          <w:sz w:val="24"/>
          <w:lang w:val="bg-BG"/>
        </w:rPr>
        <w:t xml:space="preserve"> </w:t>
      </w:r>
      <w:r w:rsidR="00FF31C7" w:rsidRPr="00165FB8">
        <w:rPr>
          <w:rStyle w:val="jlqj4b"/>
          <w:lang w:val="bg-BG"/>
        </w:rPr>
        <w:t>[7]</w:t>
      </w:r>
      <w:r w:rsidR="00772887" w:rsidRPr="00165FB8">
        <w:rPr>
          <w:rStyle w:val="jlqj4b"/>
          <w:lang w:val="bg-BG"/>
        </w:rPr>
        <w:t>[8]</w:t>
      </w:r>
    </w:p>
    <w:p w:rsidR="00B80053" w:rsidRPr="00165FB8" w:rsidRDefault="00B80053" w:rsidP="0009118A">
      <w:pPr>
        <w:pStyle w:val="BodyText"/>
        <w:rPr>
          <w:rStyle w:val="jlqj4b"/>
          <w:lang w:val="bg-BG"/>
        </w:rPr>
      </w:pPr>
      <w:r w:rsidRPr="00165FB8">
        <w:rPr>
          <w:rStyle w:val="jlqj4b"/>
          <w:lang w:val="bg-BG"/>
        </w:rPr>
        <w:t>Вторият вариант е да проектираме нашия код внимателно и да тестваме изчерпателно</w:t>
      </w:r>
      <w:r w:rsidR="00065ED2">
        <w:rPr>
          <w:rStyle w:val="jlqj4b"/>
          <w:lang w:val="bg-BG"/>
        </w:rPr>
        <w:t>,</w:t>
      </w:r>
      <w:r w:rsidRPr="00165FB8">
        <w:rPr>
          <w:rStyle w:val="jlqj4b"/>
          <w:lang w:val="bg-BG"/>
        </w:rPr>
        <w:t xml:space="preserve"> върху редица устройства - разбира се това винаги е добра практика, но както видяхме, паралелното програмиране е достатъчно трудно, а като трябва да вземем предвид и допълнителната сложност на фрагментацията и неизменната истина, че винаги ще се възпроизведат и допълнителни грешки(bugs).</w:t>
      </w:r>
      <w:r w:rsidRPr="00165FB8">
        <w:rPr>
          <w:rStyle w:val="Heading1Char"/>
          <w:smallCaps w:val="0"/>
          <w:noProof w:val="0"/>
          <w:sz w:val="24"/>
          <w:lang w:val="bg-BG"/>
        </w:rPr>
        <w:t xml:space="preserve"> </w:t>
      </w:r>
      <w:r w:rsidRPr="00165FB8">
        <w:rPr>
          <w:rStyle w:val="jlqj4b"/>
          <w:lang w:val="bg-BG"/>
        </w:rPr>
        <w:t>[7]</w:t>
      </w:r>
    </w:p>
    <w:p w:rsidR="00B80053" w:rsidRPr="00165FB8" w:rsidRDefault="00B80053" w:rsidP="0009118A">
      <w:pPr>
        <w:pStyle w:val="BodyText"/>
        <w:rPr>
          <w:lang w:val="bg-BG"/>
        </w:rPr>
      </w:pPr>
      <w:r w:rsidRPr="00165FB8">
        <w:rPr>
          <w:rStyle w:val="jlqj4b"/>
          <w:lang w:val="bg-BG"/>
        </w:rPr>
        <w:t>Третото решение, което е предложено от Android общността (Android development community), е да се имплементира наново AsyncTask в рамките на вашия собствен проект. Така ще сте независими от ограниченията на средата(SDK-Software Development Kit). Но тогава си задаваме въпроса дали не е по-добре да се насочим към други налични решения, които са на разположение от Android. [7]</w:t>
      </w:r>
    </w:p>
    <w:p w:rsidR="005E5CD1" w:rsidRPr="00165FB8" w:rsidRDefault="00796C3E" w:rsidP="00B80053">
      <w:pPr>
        <w:pStyle w:val="BodyText"/>
        <w:ind w:firstLine="0"/>
        <w:rPr>
          <w:lang w:val="bg-BG"/>
        </w:rPr>
      </w:pPr>
      <w:r w:rsidRPr="00165FB8">
        <w:rPr>
          <w:noProof/>
          <w:lang w:val="bg-BG"/>
        </w:rPr>
        <w:lastRenderedPageBreak/>
        <w:drawing>
          <wp:anchor distT="0" distB="0" distL="114300" distR="114300" simplePos="0" relativeHeight="251667456" behindDoc="0" locked="0" layoutInCell="1" allowOverlap="1" wp14:anchorId="1627B5B6" wp14:editId="0C72D439">
            <wp:simplePos x="0" y="0"/>
            <wp:positionH relativeFrom="column">
              <wp:posOffset>384810</wp:posOffset>
            </wp:positionH>
            <wp:positionV relativeFrom="paragraph">
              <wp:posOffset>-12700</wp:posOffset>
            </wp:positionV>
            <wp:extent cx="6032500" cy="3728085"/>
            <wp:effectExtent l="0" t="0" r="6350" b="5715"/>
            <wp:wrapTopAndBottom/>
            <wp:docPr id="5" name="Picture 5" descr="C:\Users\bozhidar.zahov\Documents\mods\StatCounter-android_version-ww-monthly-201912-202012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zhidar.zahov\Documents\mods\StatCounter-android_version-ww-monthly-201912-202012-b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CD1" w:rsidRPr="00165FB8" w:rsidRDefault="0067731B" w:rsidP="00BD0781">
      <w:pPr>
        <w:pStyle w:val="figurecaption"/>
        <w:rPr>
          <w:lang w:val="bg-BG"/>
        </w:rPr>
      </w:pPr>
      <w:r w:rsidRPr="00165FB8">
        <w:rPr>
          <w:lang w:val="bg-BG"/>
        </w:rPr>
        <w:t>Разпространението на различните Андроид версии през 2020 година[11]</w:t>
      </w:r>
      <w:r w:rsidR="005E5CD1" w:rsidRPr="00165FB8">
        <w:rPr>
          <w:lang w:val="bg-BG"/>
        </w:rPr>
        <w:t>.</w:t>
      </w:r>
    </w:p>
    <w:p w:rsidR="005E5CD1" w:rsidRPr="00165FB8" w:rsidRDefault="005E5CD1" w:rsidP="00B80053">
      <w:pPr>
        <w:jc w:val="both"/>
        <w:rPr>
          <w:lang w:val="bg-BG"/>
        </w:rPr>
      </w:pPr>
    </w:p>
    <w:p w:rsidR="00346BAD" w:rsidRPr="00165FB8" w:rsidRDefault="00C040EE" w:rsidP="00237ABE">
      <w:pPr>
        <w:pStyle w:val="Heading3"/>
        <w:jc w:val="center"/>
        <w:rPr>
          <w:lang w:val="bg-BG"/>
        </w:rPr>
      </w:pPr>
      <w:r w:rsidRPr="00165FB8">
        <w:rPr>
          <w:rStyle w:val="Strong"/>
          <w:b w:val="0"/>
          <w:bCs w:val="0"/>
          <w:lang w:val="bg-BG"/>
        </w:rPr>
        <w:t xml:space="preserve">Проблеми с </w:t>
      </w:r>
      <w:r w:rsidR="00D95CA5" w:rsidRPr="00165FB8">
        <w:rPr>
          <w:rStyle w:val="Strong"/>
          <w:b w:val="0"/>
          <w:bCs w:val="0"/>
          <w:lang w:val="bg-BG"/>
        </w:rPr>
        <w:t>изтичане (задържане) на памет</w:t>
      </w:r>
      <w:r w:rsidR="00D95CA5" w:rsidRPr="00165FB8">
        <w:rPr>
          <w:lang w:val="bg-BG"/>
        </w:rPr>
        <w:t>(</w:t>
      </w:r>
      <w:r w:rsidR="00346BAD" w:rsidRPr="00165FB8">
        <w:rPr>
          <w:lang w:val="bg-BG"/>
        </w:rPr>
        <w:t>Memory leak</w:t>
      </w:r>
      <w:r w:rsidR="00D95CA5" w:rsidRPr="00165FB8">
        <w:rPr>
          <w:lang w:val="bg-BG"/>
        </w:rPr>
        <w:t xml:space="preserve">) </w:t>
      </w:r>
      <w:r w:rsidRPr="00165FB8">
        <w:rPr>
          <w:lang w:val="bg-BG"/>
        </w:rPr>
        <w:t xml:space="preserve">и с </w:t>
      </w:r>
      <w:r w:rsidR="00D95CA5" w:rsidRPr="00165FB8">
        <w:rPr>
          <w:lang w:val="bg-BG"/>
        </w:rPr>
        <w:t>жизнен</w:t>
      </w:r>
      <w:r w:rsidRPr="00165FB8">
        <w:rPr>
          <w:lang w:val="bg-BG"/>
        </w:rPr>
        <w:t>ия</w:t>
      </w:r>
      <w:r w:rsidR="00D95CA5" w:rsidRPr="00165FB8">
        <w:rPr>
          <w:lang w:val="bg-BG"/>
        </w:rPr>
        <w:t xml:space="preserve"> цикъл </w:t>
      </w:r>
      <w:r w:rsidRPr="00165FB8">
        <w:rPr>
          <w:lang w:val="bg-BG"/>
        </w:rPr>
        <w:t xml:space="preserve">на </w:t>
      </w:r>
      <w:r w:rsidR="00385387" w:rsidRPr="00165FB8">
        <w:rPr>
          <w:lang w:val="bg-BG"/>
        </w:rPr>
        <w:t xml:space="preserve">екрана </w:t>
      </w:r>
      <w:r w:rsidRPr="00165FB8">
        <w:rPr>
          <w:lang w:val="bg-BG"/>
        </w:rPr>
        <w:t>(</w:t>
      </w:r>
      <w:r w:rsidR="006E7FA3" w:rsidRPr="00165FB8">
        <w:rPr>
          <w:lang w:val="bg-BG"/>
        </w:rPr>
        <w:t>lifecycle activity problems</w:t>
      </w:r>
      <w:r w:rsidRPr="00165FB8">
        <w:rPr>
          <w:lang w:val="bg-BG"/>
        </w:rPr>
        <w:t>)</w:t>
      </w:r>
    </w:p>
    <w:p w:rsidR="00237ABE" w:rsidRPr="00165FB8" w:rsidRDefault="00237ABE" w:rsidP="00237ABE">
      <w:pPr>
        <w:rPr>
          <w:lang w:val="bg-BG"/>
        </w:rPr>
      </w:pPr>
    </w:p>
    <w:p w:rsidR="00237ABE" w:rsidRPr="00165FB8" w:rsidRDefault="00237ABE" w:rsidP="00237ABE">
      <w:pPr>
        <w:pStyle w:val="Heading4"/>
        <w:rPr>
          <w:lang w:val="bg-BG"/>
        </w:rPr>
      </w:pPr>
      <w:r w:rsidRPr="00165FB8">
        <w:rPr>
          <w:lang w:val="bg-BG"/>
        </w:rPr>
        <w:t xml:space="preserve">Какво е </w:t>
      </w:r>
      <w:r w:rsidRPr="00165FB8">
        <w:rPr>
          <w:rStyle w:val="Strong"/>
          <w:b w:val="0"/>
          <w:bCs w:val="0"/>
          <w:lang w:val="bg-BG"/>
        </w:rPr>
        <w:t>изтичане (задържане) на памет</w:t>
      </w:r>
      <w:r w:rsidRPr="00165FB8">
        <w:rPr>
          <w:lang w:val="bg-BG"/>
        </w:rPr>
        <w:t>(Memory leak)</w:t>
      </w:r>
    </w:p>
    <w:p w:rsidR="00F677FC" w:rsidRPr="00165FB8" w:rsidRDefault="004853C1" w:rsidP="0009118A">
      <w:pPr>
        <w:pStyle w:val="BodyText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Средата за изпълнение на Java</w:t>
      </w:r>
      <w:r w:rsidR="00672DF2" w:rsidRPr="00165FB8">
        <w:rPr>
          <w:rStyle w:val="BodyTextChar"/>
          <w:lang w:val="bg-BG"/>
        </w:rPr>
        <w:t xml:space="preserve"> </w:t>
      </w:r>
      <w:r w:rsidRPr="00165FB8">
        <w:rPr>
          <w:rStyle w:val="BodyTextChar"/>
          <w:lang w:val="bg-BG"/>
        </w:rPr>
        <w:t>(</w:t>
      </w:r>
      <w:r w:rsidR="00AE598B" w:rsidRPr="00165FB8">
        <w:rPr>
          <w:rStyle w:val="BodyTextChar"/>
          <w:lang w:val="bg-BG"/>
        </w:rPr>
        <w:t>Java</w:t>
      </w:r>
      <w:r w:rsidRPr="00165FB8">
        <w:rPr>
          <w:rStyle w:val="BodyTextChar"/>
          <w:lang w:val="bg-BG"/>
        </w:rPr>
        <w:t xml:space="preserve"> </w:t>
      </w:r>
      <w:r w:rsidR="00672DF2" w:rsidRPr="00165FB8">
        <w:rPr>
          <w:rStyle w:val="BodyTextChar"/>
          <w:lang w:val="bg-BG"/>
        </w:rPr>
        <w:t xml:space="preserve">Runtime Environment </w:t>
      </w:r>
      <w:r w:rsidRPr="00165FB8">
        <w:rPr>
          <w:rStyle w:val="BodyTextChar"/>
          <w:lang w:val="bg-BG"/>
        </w:rPr>
        <w:t>- JRE)</w:t>
      </w:r>
      <w:r w:rsidR="00AE598B" w:rsidRPr="00165FB8">
        <w:rPr>
          <w:rStyle w:val="BodyTextChar"/>
          <w:lang w:val="bg-BG"/>
        </w:rPr>
        <w:t xml:space="preserve"> използва техниката на боклуко-събирач (garbage - collector) за премахване на ненужните обекти. Боклуко</w:t>
      </w:r>
      <w:r w:rsidR="00A33BDE">
        <w:rPr>
          <w:rStyle w:val="BodyTextChar"/>
          <w:lang w:val="bg-BG"/>
        </w:rPr>
        <w:t>-</w:t>
      </w:r>
      <w:r w:rsidR="00AE598B" w:rsidRPr="00165FB8">
        <w:rPr>
          <w:rStyle w:val="BodyTextChar"/>
          <w:lang w:val="bg-BG"/>
        </w:rPr>
        <w:t>събирача се включва в определен мо</w:t>
      </w:r>
      <w:r w:rsidR="00672DF2" w:rsidRPr="00165FB8">
        <w:rPr>
          <w:rStyle w:val="BodyTextChar"/>
          <w:lang w:val="bg-BG"/>
        </w:rPr>
        <w:t xml:space="preserve">мент от работата на програмата, като той </w:t>
      </w:r>
      <w:r w:rsidR="00AE598B" w:rsidRPr="00165FB8">
        <w:rPr>
          <w:rStyle w:val="BodyTextChar"/>
          <w:lang w:val="bg-BG"/>
        </w:rPr>
        <w:t>работи в ниско-приоритетна нишка (</w:t>
      </w:r>
      <w:r w:rsidR="00672DF2" w:rsidRPr="00165FB8">
        <w:rPr>
          <w:rStyle w:val="BodyTextChar"/>
          <w:lang w:val="bg-BG"/>
        </w:rPr>
        <w:t xml:space="preserve">low-level </w:t>
      </w:r>
      <w:r w:rsidR="00AE598B" w:rsidRPr="00165FB8">
        <w:rPr>
          <w:rStyle w:val="BodyTextChar"/>
          <w:lang w:val="bg-BG"/>
        </w:rPr>
        <w:t xml:space="preserve">thread) и наблюдава обектите. Когато всички псевдоними </w:t>
      </w:r>
      <w:r w:rsidR="00C61D44" w:rsidRPr="00165FB8">
        <w:rPr>
          <w:rStyle w:val="BodyTextChar"/>
          <w:lang w:val="bg-BG"/>
        </w:rPr>
        <w:t xml:space="preserve">(references) </w:t>
      </w:r>
      <w:r w:rsidR="00AE598B" w:rsidRPr="00165FB8">
        <w:rPr>
          <w:rStyle w:val="BodyTextChar"/>
          <w:lang w:val="bg-BG"/>
        </w:rPr>
        <w:t>на даден обект</w:t>
      </w:r>
      <w:r w:rsidR="00C61D44" w:rsidRPr="00165FB8">
        <w:rPr>
          <w:lang w:val="bg-BG"/>
        </w:rPr>
        <w:t xml:space="preserve"> спрат да се </w:t>
      </w:r>
      <w:r w:rsidR="00C61D44" w:rsidRPr="00165FB8">
        <w:rPr>
          <w:rStyle w:val="BodyTextChar"/>
          <w:lang w:val="bg-BG"/>
        </w:rPr>
        <w:t>използват</w:t>
      </w:r>
      <w:r w:rsidR="00AE598B" w:rsidRPr="00165FB8">
        <w:rPr>
          <w:rStyle w:val="BodyTextChar"/>
          <w:lang w:val="bg-BG"/>
        </w:rPr>
        <w:t>, обек</w:t>
      </w:r>
      <w:r w:rsidR="00A33BDE">
        <w:rPr>
          <w:rStyle w:val="BodyTextChar"/>
          <w:lang w:val="bg-BG"/>
        </w:rPr>
        <w:t>т</w:t>
      </w:r>
      <w:r w:rsidR="00AE598B" w:rsidRPr="00165FB8">
        <w:rPr>
          <w:rStyle w:val="BodyTextChar"/>
          <w:lang w:val="bg-BG"/>
        </w:rPr>
        <w:t>ът престава да е достъпен</w:t>
      </w:r>
      <w:r w:rsidR="00C61D44" w:rsidRPr="00165FB8">
        <w:rPr>
          <w:rStyle w:val="BodyTextChar"/>
          <w:lang w:val="bg-BG"/>
        </w:rPr>
        <w:t>, бива маркиран за изчистване. По някое време, никой не може да гарантира кога ще е това,</w:t>
      </w:r>
      <w:r w:rsidR="00AE598B" w:rsidRPr="00165FB8">
        <w:rPr>
          <w:rStyle w:val="BodyTextChar"/>
          <w:lang w:val="bg-BG"/>
        </w:rPr>
        <w:t xml:space="preserve"> боклуко-събирача разрушава обекта и изпраща паметта му в зоната на свободното пространство</w:t>
      </w:r>
      <w:r w:rsidR="00672DF2" w:rsidRPr="00165FB8">
        <w:rPr>
          <w:rStyle w:val="BodyTextChar"/>
          <w:lang w:val="bg-BG"/>
        </w:rPr>
        <w:t>, след което тази памет може да бъде преизползвана</w:t>
      </w:r>
      <w:r w:rsidR="00AE598B" w:rsidRPr="00165FB8">
        <w:rPr>
          <w:rStyle w:val="BodyTextChar"/>
          <w:lang w:val="bg-BG"/>
        </w:rPr>
        <w:t>.</w:t>
      </w:r>
      <w:r w:rsidR="00672DF2" w:rsidRPr="00165FB8">
        <w:rPr>
          <w:rStyle w:val="BodyTextChar"/>
          <w:lang w:val="bg-BG"/>
        </w:rPr>
        <w:t xml:space="preserve"> </w:t>
      </w:r>
    </w:p>
    <w:p w:rsidR="00772887" w:rsidRPr="00165FB8" w:rsidRDefault="00672DF2" w:rsidP="0009118A">
      <w:pPr>
        <w:pStyle w:val="BodyText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В повечето случаи боклуко-събирача си свършва работата</w:t>
      </w:r>
      <w:r w:rsidR="00F677FC" w:rsidRPr="00165FB8">
        <w:rPr>
          <w:rStyle w:val="BodyTextChar"/>
          <w:lang w:val="bg-BG"/>
        </w:rPr>
        <w:t>,</w:t>
      </w:r>
      <w:r w:rsidRPr="00165FB8">
        <w:rPr>
          <w:rStyle w:val="BodyTextChar"/>
          <w:lang w:val="bg-BG"/>
        </w:rPr>
        <w:t xml:space="preserve"> както е предвидено</w:t>
      </w:r>
      <w:r w:rsidR="00F677FC" w:rsidRPr="00165FB8">
        <w:rPr>
          <w:rStyle w:val="BodyTextChar"/>
          <w:lang w:val="bg-BG"/>
        </w:rPr>
        <w:t>,</w:t>
      </w:r>
      <w:r w:rsidRPr="00165FB8">
        <w:rPr>
          <w:rStyle w:val="BodyTextChar"/>
          <w:lang w:val="bg-BG"/>
        </w:rPr>
        <w:t xml:space="preserve"> без проблеми, но има някои сценарии, при които може да се случи неочаквано изтичане на памет</w:t>
      </w:r>
      <w:r w:rsidR="00F677FC" w:rsidRPr="00165FB8">
        <w:rPr>
          <w:rStyle w:val="BodyTextChar"/>
          <w:lang w:val="bg-BG"/>
        </w:rPr>
        <w:t>. Това са случа</w:t>
      </w:r>
      <w:r w:rsidR="009A56FA" w:rsidRPr="00165FB8">
        <w:rPr>
          <w:rStyle w:val="BodyTextChar"/>
          <w:lang w:val="bg-BG"/>
        </w:rPr>
        <w:t>и</w:t>
      </w:r>
      <w:r w:rsidR="00F677FC" w:rsidRPr="00165FB8">
        <w:rPr>
          <w:rStyle w:val="BodyTextChar"/>
          <w:lang w:val="bg-BG"/>
        </w:rPr>
        <w:t xml:space="preserve">те, когато даден обект не се използва никъде в програмата, но по някаква причина, той не може да бъде изчистен от боклуко-събирача. </w:t>
      </w:r>
      <w:r w:rsidR="009A56FA" w:rsidRPr="00165FB8">
        <w:rPr>
          <w:lang w:val="bg-BG"/>
        </w:rPr>
        <w:t>[9]</w:t>
      </w:r>
    </w:p>
    <w:p w:rsidR="00F677FC" w:rsidRPr="00165FB8" w:rsidRDefault="009A56FA" w:rsidP="0009118A">
      <w:pPr>
        <w:pStyle w:val="BodyText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Някои</w:t>
      </w:r>
      <w:r w:rsidR="00F677FC" w:rsidRPr="00165FB8">
        <w:rPr>
          <w:rStyle w:val="BodyTextChar"/>
          <w:lang w:val="bg-BG"/>
        </w:rPr>
        <w:t xml:space="preserve"> от основните ситуации, при които се случва това са:</w:t>
      </w:r>
      <w:r w:rsidRPr="00165FB8">
        <w:rPr>
          <w:rStyle w:val="BodyTextChar"/>
          <w:lang w:val="bg-BG"/>
        </w:rPr>
        <w:tab/>
      </w:r>
    </w:p>
    <w:p w:rsidR="00F677FC" w:rsidRPr="00165FB8" w:rsidRDefault="009A56FA" w:rsidP="009A56FA">
      <w:pPr>
        <w:pStyle w:val="ListParagraph"/>
        <w:numPr>
          <w:ilvl w:val="0"/>
          <w:numId w:val="21"/>
        </w:numPr>
        <w:jc w:val="both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Статич</w:t>
      </w:r>
      <w:r w:rsidR="00167A52" w:rsidRPr="00165FB8">
        <w:rPr>
          <w:rStyle w:val="BodyTextChar"/>
          <w:lang w:val="bg-BG"/>
        </w:rPr>
        <w:t xml:space="preserve">но контекстно поле </w:t>
      </w:r>
      <w:r w:rsidR="00FA55C4" w:rsidRPr="00165FB8">
        <w:rPr>
          <w:rStyle w:val="BodyTextChar"/>
          <w:lang w:val="bg-BG"/>
        </w:rPr>
        <w:t>(</w:t>
      </w:r>
      <w:r w:rsidR="00FA55C4" w:rsidRPr="00165FB8">
        <w:rPr>
          <w:lang w:val="bg-BG"/>
        </w:rPr>
        <w:t>static context object</w:t>
      </w:r>
      <w:r w:rsidR="00FA55C4" w:rsidRPr="00165FB8">
        <w:rPr>
          <w:rStyle w:val="BodyTextChar"/>
          <w:lang w:val="bg-BG"/>
        </w:rPr>
        <w:t>)</w:t>
      </w:r>
    </w:p>
    <w:p w:rsidR="00A249DB" w:rsidRPr="00165FB8" w:rsidRDefault="00167A52" w:rsidP="00A249DB">
      <w:pPr>
        <w:pStyle w:val="ListParagraph"/>
        <w:ind w:left="1080"/>
        <w:jc w:val="both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Жизненият цикъл (lifecycle) на статичен обект започва, когато</w:t>
      </w:r>
      <w:r w:rsidR="00A249DB" w:rsidRPr="00165FB8">
        <w:rPr>
          <w:rStyle w:val="BodyTextChar"/>
          <w:lang w:val="bg-BG"/>
        </w:rPr>
        <w:t xml:space="preserve"> му се присвои стойност</w:t>
      </w:r>
      <w:r w:rsidRPr="00165FB8">
        <w:rPr>
          <w:rStyle w:val="BodyTextChar"/>
          <w:lang w:val="bg-BG"/>
        </w:rPr>
        <w:t xml:space="preserve">и завършва, </w:t>
      </w:r>
      <w:r w:rsidR="00A249DB" w:rsidRPr="00165FB8">
        <w:rPr>
          <w:rStyle w:val="BodyTextChar"/>
          <w:lang w:val="bg-BG"/>
        </w:rPr>
        <w:t xml:space="preserve">само тогава, </w:t>
      </w:r>
      <w:r w:rsidRPr="00165FB8">
        <w:rPr>
          <w:rStyle w:val="BodyTextChar"/>
          <w:lang w:val="bg-BG"/>
        </w:rPr>
        <w:t xml:space="preserve">когато тази стойност </w:t>
      </w:r>
      <w:r w:rsidR="00A249DB" w:rsidRPr="00165FB8">
        <w:rPr>
          <w:rStyle w:val="BodyTextChar"/>
          <w:lang w:val="bg-BG"/>
        </w:rPr>
        <w:t xml:space="preserve">бъде </w:t>
      </w:r>
      <w:r w:rsidRPr="00165FB8">
        <w:rPr>
          <w:rStyle w:val="BodyTextChar"/>
          <w:lang w:val="bg-BG"/>
        </w:rPr>
        <w:t>заличена</w:t>
      </w:r>
      <w:r w:rsidR="00A249DB" w:rsidRPr="00165FB8">
        <w:rPr>
          <w:rStyle w:val="BodyTextChar"/>
          <w:lang w:val="bg-BG"/>
        </w:rPr>
        <w:t xml:space="preserve"> (виж блок от код </w:t>
      </w:r>
      <w:r w:rsidR="0009118A" w:rsidRPr="00165FB8">
        <w:rPr>
          <w:rStyle w:val="BodyTextChar"/>
          <w:lang w:val="bg-BG"/>
        </w:rPr>
        <w:t>5</w:t>
      </w:r>
      <w:r w:rsidR="00BF3562" w:rsidRPr="00165FB8">
        <w:rPr>
          <w:rStyle w:val="BodyTextChar"/>
          <w:lang w:val="bg-BG"/>
        </w:rPr>
        <w:t>.</w:t>
      </w:r>
      <w:r w:rsidR="00A249DB" w:rsidRPr="00165FB8">
        <w:rPr>
          <w:rStyle w:val="BodyTextChar"/>
          <w:lang w:val="bg-BG"/>
        </w:rPr>
        <w:t xml:space="preserve"> и </w:t>
      </w:r>
      <w:r w:rsidR="0009118A" w:rsidRPr="00165FB8">
        <w:rPr>
          <w:rStyle w:val="BodyTextChar"/>
          <w:lang w:val="bg-BG"/>
        </w:rPr>
        <w:t>6</w:t>
      </w:r>
      <w:r w:rsidR="00BF3562" w:rsidRPr="00165FB8">
        <w:rPr>
          <w:rStyle w:val="BodyTextChar"/>
          <w:lang w:val="bg-BG"/>
        </w:rPr>
        <w:t>.</w:t>
      </w:r>
      <w:r w:rsidR="00A249DB" w:rsidRPr="00165FB8">
        <w:rPr>
          <w:rStyle w:val="BodyTextChar"/>
          <w:lang w:val="bg-BG"/>
        </w:rPr>
        <w:t>)</w:t>
      </w:r>
      <w:r w:rsidR="00A249DB" w:rsidRPr="00165FB8">
        <w:rPr>
          <w:lang w:val="bg-BG"/>
        </w:rPr>
        <w:t xml:space="preserve"> [9]:</w:t>
      </w:r>
    </w:p>
    <w:p w:rsidR="009A56FA" w:rsidRPr="00165FB8" w:rsidRDefault="00167A52" w:rsidP="00167A52">
      <w:pPr>
        <w:pStyle w:val="BodyText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ab/>
      </w:r>
      <w:r w:rsidRPr="00165FB8">
        <w:rPr>
          <w:rStyle w:val="BodyTextChar"/>
          <w:lang w:val="bg-BG"/>
        </w:rPr>
        <w:tab/>
      </w:r>
    </w:p>
    <w:p w:rsidR="00167A52" w:rsidRPr="00165FB8" w:rsidRDefault="00BF3562" w:rsidP="00BF3562">
      <w:pPr>
        <w:pStyle w:val="code"/>
        <w:ind w:left="720"/>
        <w:rPr>
          <w:rFonts w:eastAsia="MS Mincho"/>
          <w:lang w:val="bg-BG"/>
        </w:rPr>
      </w:pPr>
      <w:r w:rsidRPr="00165FB8">
        <w:rPr>
          <w:rStyle w:val="ew"/>
          <w:rFonts w:eastAsia="MS Mincho"/>
          <w:lang w:val="bg-BG"/>
        </w:rPr>
        <w:t xml:space="preserve"> </w:t>
      </w:r>
      <w:r w:rsidR="00FA55C4" w:rsidRPr="00165FB8">
        <w:rPr>
          <w:rStyle w:val="ew"/>
          <w:rFonts w:eastAsia="MS Mincho"/>
          <w:lang w:val="bg-BG"/>
        </w:rPr>
        <w:tab/>
        <w:t>public class MyActivity extends AppCompatActivity {</w:t>
      </w:r>
      <w:r w:rsidR="00167A52" w:rsidRPr="00165FB8">
        <w:rPr>
          <w:rStyle w:val="ew"/>
          <w:rFonts w:eastAsia="MS Mincho"/>
          <w:lang w:val="bg-BG"/>
        </w:rPr>
        <w:t xml:space="preserve"> // нестатичен клас</w:t>
      </w:r>
      <w:r w:rsidR="00FA55C4" w:rsidRPr="00165FB8">
        <w:rPr>
          <w:lang w:val="bg-BG"/>
        </w:rPr>
        <w:br/>
      </w:r>
      <w:r w:rsidR="00FA55C4" w:rsidRPr="00165FB8">
        <w:rPr>
          <w:rStyle w:val="ew"/>
          <w:rFonts w:eastAsia="MS Mincho"/>
          <w:lang w:val="bg-BG"/>
        </w:rPr>
        <w:t xml:space="preserve"> </w:t>
      </w:r>
      <w:r w:rsidR="00167A52" w:rsidRPr="00165FB8">
        <w:rPr>
          <w:rStyle w:val="ew"/>
          <w:rFonts w:eastAsia="MS Mincho"/>
          <w:lang w:val="bg-BG"/>
        </w:rPr>
        <w:tab/>
        <w:t xml:space="preserve">// </w:t>
      </w:r>
      <w:r w:rsidR="00167A52" w:rsidRPr="00165FB8">
        <w:rPr>
          <w:rFonts w:eastAsia="MS Mincho"/>
          <w:lang w:val="bg-BG"/>
        </w:rPr>
        <w:t xml:space="preserve">Статично контекстно поле в нестатичен клас </w:t>
      </w:r>
    </w:p>
    <w:p w:rsidR="00BF3562" w:rsidRPr="00165FB8" w:rsidRDefault="00FA55C4" w:rsidP="00BF3562">
      <w:pPr>
        <w:pStyle w:val="code"/>
        <w:rPr>
          <w:rFonts w:eastAsia="MS Mincho"/>
          <w:lang w:val="bg-BG"/>
        </w:rPr>
      </w:pPr>
      <w:r w:rsidRPr="00165FB8">
        <w:rPr>
          <w:rStyle w:val="ew"/>
          <w:rFonts w:eastAsia="MS Mincho"/>
          <w:lang w:val="bg-BG"/>
        </w:rPr>
        <w:t xml:space="preserve"> </w:t>
      </w: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</w:r>
      <w:r w:rsidR="00BF3562" w:rsidRPr="00165FB8">
        <w:rPr>
          <w:rFonts w:eastAsia="MS Mincho"/>
          <w:lang w:val="bg-BG"/>
        </w:rPr>
        <w:t>private static Context sContext;</w:t>
      </w:r>
    </w:p>
    <w:p w:rsidR="00FA55C4" w:rsidRPr="00165FB8" w:rsidRDefault="00FA55C4" w:rsidP="00167A52">
      <w:pPr>
        <w:pStyle w:val="code"/>
        <w:rPr>
          <w:rStyle w:val="Strong"/>
          <w:rFonts w:eastAsia="MS Mincho"/>
          <w:lang w:val="bg-BG"/>
        </w:rPr>
      </w:pPr>
      <w:r w:rsidRPr="00165FB8">
        <w:rPr>
          <w:rStyle w:val="Strong"/>
          <w:rFonts w:eastAsia="MS Mincho"/>
          <w:lang w:val="bg-BG"/>
        </w:rPr>
        <w:t>;</w:t>
      </w:r>
    </w:p>
    <w:p w:rsidR="00FA55C4" w:rsidRPr="00165FB8" w:rsidRDefault="00167A52" w:rsidP="00167A52">
      <w:pPr>
        <w:pStyle w:val="a"/>
        <w:rPr>
          <w:rStyle w:val="ew"/>
          <w:rFonts w:eastAsia="MS Mincho"/>
        </w:rPr>
      </w:pPr>
      <w:r w:rsidRPr="00165FB8">
        <w:rPr>
          <w:rStyle w:val="ew"/>
          <w:rFonts w:eastAsia="MS Mincho"/>
        </w:rPr>
        <w:lastRenderedPageBreak/>
        <w:t xml:space="preserve"> Статично контекстно поле в нестатичен клас</w:t>
      </w:r>
      <w:r w:rsidR="00FA55C4" w:rsidRPr="00165FB8">
        <w:rPr>
          <w:rStyle w:val="ew"/>
          <w:rFonts w:eastAsia="MS Mincho"/>
        </w:rPr>
        <w:tab/>
      </w:r>
      <w:r w:rsidRPr="00165FB8">
        <w:rPr>
          <w:rStyle w:val="ew"/>
          <w:rFonts w:eastAsia="MS Mincho"/>
        </w:rPr>
        <w:tab/>
      </w:r>
    </w:p>
    <w:p w:rsidR="00A249DB" w:rsidRPr="00165FB8" w:rsidRDefault="00A249DB" w:rsidP="00A249DB">
      <w:pPr>
        <w:pStyle w:val="code"/>
        <w:rPr>
          <w:rStyle w:val="ew"/>
          <w:rFonts w:eastAsia="MS Mincho"/>
          <w:lang w:val="bg-BG"/>
        </w:rPr>
      </w:pPr>
      <w:r w:rsidRPr="00165FB8">
        <w:rPr>
          <w:rStyle w:val="Strong"/>
          <w:rFonts w:eastAsia="MS Mincho"/>
          <w:b/>
          <w:bCs/>
          <w:lang w:val="bg-BG"/>
        </w:rPr>
        <w:tab/>
      </w:r>
      <w:r w:rsidRPr="00165FB8">
        <w:rPr>
          <w:rStyle w:val="Strong"/>
          <w:rFonts w:eastAsia="MS Mincho"/>
          <w:b/>
          <w:bCs/>
          <w:lang w:val="bg-BG"/>
        </w:rPr>
        <w:tab/>
      </w:r>
      <w:r w:rsidRPr="00165FB8">
        <w:rPr>
          <w:rStyle w:val="ew"/>
          <w:rFonts w:eastAsia="MS Mincho"/>
          <w:lang w:val="bg-BG"/>
        </w:rPr>
        <w:t xml:space="preserve">@Override </w:t>
      </w:r>
      <w:r w:rsidRPr="00165FB8">
        <w:rPr>
          <w:lang w:val="bg-BG"/>
        </w:rPr>
        <w:br/>
      </w:r>
      <w:r w:rsidRPr="00165FB8">
        <w:rPr>
          <w:rStyle w:val="ew"/>
          <w:rFonts w:eastAsia="MS Mincho"/>
          <w:lang w:val="bg-BG"/>
        </w:rPr>
        <w:t xml:space="preserve"> </w:t>
      </w: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  <w:t>protected void onCreate(Bundle savedInstanceState) {</w:t>
      </w:r>
    </w:p>
    <w:p w:rsidR="00A249DB" w:rsidRPr="00165FB8" w:rsidRDefault="00A249DB" w:rsidP="00A249DB">
      <w:pPr>
        <w:pStyle w:val="code"/>
        <w:rPr>
          <w:rStyle w:val="Strong"/>
          <w:lang w:val="bg-BG"/>
        </w:rPr>
      </w:pP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  <w:t>(…)</w:t>
      </w:r>
    </w:p>
    <w:p w:rsidR="00167A52" w:rsidRPr="00165FB8" w:rsidRDefault="00A249DB" w:rsidP="00A249DB">
      <w:pPr>
        <w:pStyle w:val="code"/>
        <w:rPr>
          <w:rStyle w:val="Strong"/>
          <w:rFonts w:eastAsia="MS Mincho"/>
          <w:lang w:val="bg-BG"/>
        </w:rPr>
      </w:pP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</w:r>
      <w:r w:rsidR="00BF3562" w:rsidRPr="00165FB8">
        <w:rPr>
          <w:rStyle w:val="ew"/>
          <w:rFonts w:eastAsia="MS Mincho"/>
          <w:lang w:val="bg-BG"/>
        </w:rPr>
        <w:t>sContext = this;</w:t>
      </w:r>
    </w:p>
    <w:p w:rsidR="00FA55C4" w:rsidRPr="00165FB8" w:rsidRDefault="00FA55C4" w:rsidP="00167A52">
      <w:pPr>
        <w:pStyle w:val="a"/>
        <w:rPr>
          <w:rStyle w:val="Strong"/>
          <w:rFonts w:eastAsia="MS Mincho"/>
          <w:b w:val="0"/>
        </w:rPr>
      </w:pPr>
      <w:r w:rsidRPr="00165FB8">
        <w:rPr>
          <w:rStyle w:val="Strong"/>
          <w:rFonts w:eastAsia="MS Mincho"/>
          <w:b w:val="0"/>
        </w:rPr>
        <w:t xml:space="preserve"> </w:t>
      </w:r>
      <w:r w:rsidR="00167A52" w:rsidRPr="00165FB8">
        <w:rPr>
          <w:rStyle w:val="Strong"/>
          <w:rFonts w:eastAsia="MS Mincho"/>
          <w:b w:val="0"/>
        </w:rPr>
        <w:t>Започване на жизнения цикъл на статичен обект</w:t>
      </w:r>
      <w:r w:rsidR="00BF3562" w:rsidRPr="00165FB8">
        <w:rPr>
          <w:rStyle w:val="Strong"/>
          <w:rFonts w:eastAsia="MS Mincho"/>
          <w:b w:val="0"/>
        </w:rPr>
        <w:t>, чрез задаване на препратка към екрана</w:t>
      </w:r>
    </w:p>
    <w:p w:rsidR="00A249DB" w:rsidRPr="00165FB8" w:rsidRDefault="00A249DB" w:rsidP="00A249DB">
      <w:pPr>
        <w:pStyle w:val="code"/>
        <w:rPr>
          <w:rStyle w:val="ew"/>
          <w:rFonts w:eastAsia="MS Mincho"/>
          <w:lang w:val="bg-BG"/>
        </w:rPr>
      </w:pP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  <w:t xml:space="preserve">@Override </w:t>
      </w:r>
      <w:r w:rsidRPr="00165FB8">
        <w:rPr>
          <w:lang w:val="bg-BG"/>
        </w:rPr>
        <w:br/>
      </w:r>
      <w:r w:rsidRPr="00165FB8">
        <w:rPr>
          <w:rStyle w:val="ew"/>
          <w:rFonts w:eastAsia="MS Mincho"/>
          <w:lang w:val="bg-BG"/>
        </w:rPr>
        <w:t xml:space="preserve"> </w:t>
      </w: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  <w:t>protected void onDestroy() {</w:t>
      </w:r>
    </w:p>
    <w:p w:rsidR="00A249DB" w:rsidRPr="00165FB8" w:rsidRDefault="00A249DB" w:rsidP="00A249DB">
      <w:pPr>
        <w:pStyle w:val="code"/>
        <w:rPr>
          <w:rStyle w:val="Strong"/>
          <w:rFonts w:eastAsia="MS Mincho"/>
          <w:lang w:val="bg-BG"/>
        </w:rPr>
      </w:pP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</w:r>
      <w:r w:rsidRPr="00165FB8">
        <w:rPr>
          <w:rStyle w:val="ew"/>
          <w:rFonts w:eastAsia="MS Mincho"/>
          <w:lang w:val="bg-BG"/>
        </w:rPr>
        <w:tab/>
        <w:t>sContextReference = null</w:t>
      </w:r>
      <w:r w:rsidRPr="00165FB8">
        <w:rPr>
          <w:rStyle w:val="Strong"/>
          <w:rFonts w:eastAsia="MS Mincho"/>
          <w:lang w:val="bg-BG"/>
        </w:rPr>
        <w:t>;</w:t>
      </w:r>
    </w:p>
    <w:p w:rsidR="00167A52" w:rsidRPr="00165FB8" w:rsidRDefault="00A249DB" w:rsidP="00A249DB">
      <w:pPr>
        <w:pStyle w:val="a"/>
        <w:rPr>
          <w:rStyle w:val="Strong"/>
          <w:rFonts w:eastAsia="MS Mincho"/>
          <w:b w:val="0"/>
        </w:rPr>
      </w:pPr>
      <w:r w:rsidRPr="00165FB8">
        <w:rPr>
          <w:rStyle w:val="Strong"/>
          <w:rFonts w:eastAsia="MS Mincho"/>
          <w:b w:val="0"/>
        </w:rPr>
        <w:t>Предразполагане за заличаване</w:t>
      </w:r>
      <w:r w:rsidR="00167A52" w:rsidRPr="00165FB8">
        <w:rPr>
          <w:rStyle w:val="Strong"/>
          <w:rFonts w:eastAsia="MS Mincho"/>
          <w:b w:val="0"/>
        </w:rPr>
        <w:t xml:space="preserve"> на жизнен цикъл на статичен обект,</w:t>
      </w:r>
      <w:r w:rsidR="00167A52" w:rsidRPr="00165FB8">
        <w:rPr>
          <w:rFonts w:eastAsia="MS Mincho"/>
        </w:rPr>
        <w:t xml:space="preserve"> </w:t>
      </w:r>
      <w:r w:rsidR="00167A52" w:rsidRPr="00165FB8">
        <w:rPr>
          <w:rStyle w:val="Strong"/>
          <w:rFonts w:eastAsia="MS Mincho"/>
          <w:b w:val="0"/>
        </w:rPr>
        <w:t>чрез премахване на препратката</w:t>
      </w:r>
    </w:p>
    <w:p w:rsidR="00FA55C4" w:rsidRPr="00165FB8" w:rsidRDefault="00FA55C4" w:rsidP="00FA55C4">
      <w:pPr>
        <w:pStyle w:val="code"/>
        <w:ind w:left="720"/>
        <w:rPr>
          <w:lang w:val="bg-BG"/>
        </w:rPr>
      </w:pPr>
      <w:r w:rsidRPr="00165FB8">
        <w:rPr>
          <w:lang w:val="bg-BG"/>
        </w:rPr>
        <w:br/>
      </w:r>
      <w:r w:rsidRPr="00165FB8">
        <w:rPr>
          <w:rStyle w:val="ew"/>
          <w:rFonts w:eastAsia="MS Mincho"/>
          <w:lang w:val="bg-BG"/>
        </w:rPr>
        <w:t xml:space="preserve"> </w:t>
      </w:r>
    </w:p>
    <w:p w:rsidR="00B77A73" w:rsidRPr="00165FB8" w:rsidRDefault="00BF3562" w:rsidP="00B77A73">
      <w:pPr>
        <w:pStyle w:val="BodyText"/>
        <w:rPr>
          <w:lang w:val="bg-BG"/>
        </w:rPr>
      </w:pPr>
      <w:r w:rsidRPr="00165FB8">
        <w:rPr>
          <w:rStyle w:val="BodyTextChar"/>
          <w:lang w:val="bg-BG"/>
        </w:rPr>
        <w:t>За да разрешим проблемът със статичния контекст, ние бихме могли да подходим по няколко начина, като най-простия е като просто премахнем препратката на контекста преди да се разруши екрана в onDestroy(), виж блок от код 4.</w:t>
      </w:r>
      <w:r w:rsidR="006B04BD" w:rsidRPr="00165FB8">
        <w:rPr>
          <w:rStyle w:val="BodyTextChar"/>
          <w:lang w:val="bg-BG"/>
        </w:rPr>
        <w:t xml:space="preserve"> </w:t>
      </w:r>
      <w:r w:rsidR="009A56FA" w:rsidRPr="00165FB8">
        <w:rPr>
          <w:lang w:val="bg-BG"/>
        </w:rPr>
        <w:t>[9]</w:t>
      </w:r>
    </w:p>
    <w:p w:rsidR="00D83BC2" w:rsidRPr="00165FB8" w:rsidRDefault="00D83BC2" w:rsidP="00D83BC2">
      <w:pPr>
        <w:pStyle w:val="BodyText"/>
        <w:numPr>
          <w:ilvl w:val="0"/>
          <w:numId w:val="21"/>
        </w:numPr>
        <w:rPr>
          <w:rStyle w:val="BodyTextChar"/>
          <w:lang w:val="bg-BG"/>
        </w:rPr>
      </w:pPr>
      <w:r w:rsidRPr="00165FB8">
        <w:rPr>
          <w:rStyle w:val="Strong"/>
          <w:b w:val="0"/>
          <w:bCs w:val="0"/>
          <w:lang w:val="bg-BG"/>
        </w:rPr>
        <w:t xml:space="preserve">изтичане (задържане) на памет </w:t>
      </w:r>
      <w:r w:rsidRPr="00165FB8">
        <w:rPr>
          <w:lang w:val="bg-BG"/>
        </w:rPr>
        <w:t>(Memory leak), в жизнения цикъл на екран</w:t>
      </w:r>
    </w:p>
    <w:p w:rsidR="00B77A73" w:rsidRPr="00165FB8" w:rsidRDefault="00B77A73" w:rsidP="00686C3A">
      <w:pPr>
        <w:pStyle w:val="BodyText"/>
        <w:rPr>
          <w:rStyle w:val="BodyTextChar"/>
          <w:lang w:val="bg-BG"/>
        </w:rPr>
      </w:pPr>
      <w:r w:rsidRPr="00165FB8">
        <w:rPr>
          <w:lang w:val="bg-BG"/>
        </w:rPr>
        <w:drawing>
          <wp:anchor distT="0" distB="0" distL="114300" distR="114300" simplePos="0" relativeHeight="251660288" behindDoc="0" locked="0" layoutInCell="1" allowOverlap="1" wp14:anchorId="2515BD5A" wp14:editId="4E0DF50B">
            <wp:simplePos x="0" y="0"/>
            <wp:positionH relativeFrom="column">
              <wp:posOffset>-110490</wp:posOffset>
            </wp:positionH>
            <wp:positionV relativeFrom="paragraph">
              <wp:posOffset>77470</wp:posOffset>
            </wp:positionV>
            <wp:extent cx="4191000" cy="3576955"/>
            <wp:effectExtent l="0" t="0" r="0" b="4445"/>
            <wp:wrapSquare wrapText="bothSides"/>
            <wp:docPr id="8" name="Picture 8" descr="Activity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ivity life cyc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932" w:rsidRPr="00165FB8">
        <w:rPr>
          <w:rStyle w:val="BodyTextChar"/>
          <w:lang w:val="bg-BG"/>
        </w:rPr>
        <w:t xml:space="preserve">Винаги е много важно да премахваме всякакви статични препратки, активни слушатели на събития (callbacks listeners) и всякакви обекти свързани с потребителския интерфейс, в съответния за това метод от жизнения път на даден екран. Например onPause(), onStop(), onDestroy(). </w:t>
      </w:r>
    </w:p>
    <w:p w:rsidR="007A0932" w:rsidRPr="00165FB8" w:rsidRDefault="00B80053" w:rsidP="00686C3A">
      <w:pPr>
        <w:pStyle w:val="BodyText"/>
        <w:rPr>
          <w:lang w:val="bg-BG"/>
        </w:rPr>
      </w:pPr>
      <w:r w:rsidRPr="00165FB8">
        <w:rPr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E8E8D" wp14:editId="7A2F6BBF">
                <wp:simplePos x="0" y="0"/>
                <wp:positionH relativeFrom="column">
                  <wp:posOffset>-4305300</wp:posOffset>
                </wp:positionH>
                <wp:positionV relativeFrom="paragraph">
                  <wp:posOffset>1972945</wp:posOffset>
                </wp:positionV>
                <wp:extent cx="41910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ED2" w:rsidRDefault="00065ED2" w:rsidP="00B80053">
                            <w:pPr>
                              <w:pStyle w:val="figurecaption"/>
                              <w:jc w:val="left"/>
                              <w:rPr>
                                <w:rStyle w:val="BodyTextChar"/>
                                <w:lang w:val="bg-BG"/>
                              </w:rPr>
                            </w:pPr>
                            <w:r>
                              <w:rPr>
                                <w:rStyle w:val="BodyTextChar"/>
                                <w:lang w:val="bg-BG"/>
                              </w:rPr>
                              <w:t xml:space="preserve">Жизнен цикъл на екран </w:t>
                            </w:r>
                            <w:r>
                              <w:rPr>
                                <w:rStyle w:val="BodyTextChar"/>
                              </w:rPr>
                              <w:t>[12]</w:t>
                            </w:r>
                          </w:p>
                          <w:p w:rsidR="00065ED2" w:rsidRPr="008A5C58" w:rsidRDefault="00065ED2" w:rsidP="00B80053">
                            <w:pPr>
                              <w:pStyle w:val="Caption"/>
                              <w:rPr>
                                <w:rFonts w:eastAsia="MS Mincho"/>
                                <w:noProof/>
                                <w:spacing w:val="-1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39pt;margin-top:155.35pt;width:330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" stroked="f">
                <v:textbox inset="0,0,0,0">
                  <w:txbxContent>
                    <w:p w:rsidR="00065ED2" w:rsidRDefault="00065ED2" w:rsidP="00B80053">
                      <w:pPr>
                        <w:pStyle w:val="figurecaption"/>
                        <w:jc w:val="left"/>
                        <w:rPr>
                          <w:rStyle w:val="BodyTextChar"/>
                          <w:lang w:val="bg-BG"/>
                        </w:rPr>
                      </w:pPr>
                      <w:r>
                        <w:rPr>
                          <w:rStyle w:val="BodyTextChar"/>
                          <w:lang w:val="bg-BG"/>
                        </w:rPr>
                        <w:t xml:space="preserve">Жизнен цикъл на екран </w:t>
                      </w:r>
                      <w:r>
                        <w:rPr>
                          <w:rStyle w:val="BodyTextChar"/>
                        </w:rPr>
                        <w:t>[12]</w:t>
                      </w:r>
                    </w:p>
                    <w:p w:rsidR="00065ED2" w:rsidRPr="008A5C58" w:rsidRDefault="00065ED2" w:rsidP="00B80053">
                      <w:pPr>
                        <w:pStyle w:val="Caption"/>
                        <w:rPr>
                          <w:rFonts w:eastAsia="MS Mincho"/>
                          <w:noProof/>
                          <w:spacing w:val="-1"/>
                          <w:sz w:val="24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0932" w:rsidRPr="00165FB8">
        <w:rPr>
          <w:rStyle w:val="BodyTextChar"/>
          <w:lang w:val="bg-BG"/>
        </w:rPr>
        <w:t>Реципрочно на това</w:t>
      </w:r>
      <w:r w:rsidR="00B77A73" w:rsidRPr="00165FB8">
        <w:rPr>
          <w:rStyle w:val="BodyTextChar"/>
          <w:lang w:val="bg-BG"/>
        </w:rPr>
        <w:t>,когато е необхидимо,</w:t>
      </w:r>
      <w:r w:rsidR="007A0932" w:rsidRPr="00165FB8">
        <w:rPr>
          <w:rStyle w:val="BodyTextChar"/>
          <w:lang w:val="bg-BG"/>
        </w:rPr>
        <w:t xml:space="preserve"> трябва да ги активираме</w:t>
      </w:r>
      <w:r w:rsidR="003366F8">
        <w:rPr>
          <w:rStyle w:val="BodyTextChar"/>
          <w:lang w:val="bg-BG"/>
        </w:rPr>
        <w:t>, инициализир</w:t>
      </w:r>
      <w:r w:rsidR="00B77A73" w:rsidRPr="00165FB8">
        <w:rPr>
          <w:rStyle w:val="BodyTextChar"/>
          <w:lang w:val="bg-BG"/>
        </w:rPr>
        <w:t>аме и т.н -</w:t>
      </w:r>
      <w:r w:rsidR="007A0932" w:rsidRPr="00165FB8">
        <w:rPr>
          <w:rStyle w:val="BodyTextChar"/>
          <w:lang w:val="bg-BG"/>
        </w:rPr>
        <w:t xml:space="preserve"> в съответните за това методи като например onCreate(), onResume(), OnStart(). Ако не </w:t>
      </w:r>
      <w:r w:rsidR="00686C3A" w:rsidRPr="00165FB8">
        <w:rPr>
          <w:rStyle w:val="BodyTextChar"/>
          <w:lang w:val="bg-BG"/>
        </w:rPr>
        <w:t>на</w:t>
      </w:r>
      <w:r w:rsidR="007A0932" w:rsidRPr="00165FB8">
        <w:rPr>
          <w:rStyle w:val="BodyTextChar"/>
          <w:lang w:val="bg-BG"/>
        </w:rPr>
        <w:t xml:space="preserve">правим това, рискуваме да се получи </w:t>
      </w:r>
      <w:r w:rsidR="007A0932" w:rsidRPr="00165FB8">
        <w:rPr>
          <w:rStyle w:val="Strong"/>
          <w:b w:val="0"/>
          <w:bCs w:val="0"/>
          <w:lang w:val="bg-BG"/>
        </w:rPr>
        <w:t>изтичане (задържане) на памет</w:t>
      </w:r>
      <w:r w:rsidR="00B77A73" w:rsidRPr="00165FB8">
        <w:rPr>
          <w:rStyle w:val="Strong"/>
          <w:b w:val="0"/>
          <w:bCs w:val="0"/>
          <w:lang w:val="bg-BG"/>
        </w:rPr>
        <w:t xml:space="preserve"> </w:t>
      </w:r>
      <w:r w:rsidR="007A0932" w:rsidRPr="00165FB8">
        <w:rPr>
          <w:lang w:val="bg-BG"/>
        </w:rPr>
        <w:t>(Memory leak)</w:t>
      </w:r>
      <w:r w:rsidR="00B77A73" w:rsidRPr="00165FB8">
        <w:rPr>
          <w:lang w:val="bg-BG"/>
        </w:rPr>
        <w:t xml:space="preserve">, тъй като ще има заделена памет за даден </w:t>
      </w:r>
      <w:r w:rsidR="00A33BDE">
        <w:rPr>
          <w:lang w:val="bg-BG"/>
        </w:rPr>
        <w:t>екран,  а поради това този обект</w:t>
      </w:r>
      <w:r w:rsidR="00B77A73" w:rsidRPr="00165FB8">
        <w:rPr>
          <w:lang w:val="bg-BG"/>
        </w:rPr>
        <w:t xml:space="preserve"> няма да може да бъде боклуко-събран и заличен</w:t>
      </w:r>
      <w:r w:rsidR="00ED5801" w:rsidRPr="00165FB8">
        <w:rPr>
          <w:lang w:val="bg-BG"/>
        </w:rPr>
        <w:t>.</w:t>
      </w:r>
    </w:p>
    <w:p w:rsidR="00412F65" w:rsidRPr="00165FB8" w:rsidRDefault="00ED5801" w:rsidP="00686C3A">
      <w:pPr>
        <w:pStyle w:val="BodyText"/>
        <w:rPr>
          <w:lang w:val="bg-BG"/>
        </w:rPr>
      </w:pPr>
      <w:r w:rsidRPr="00165FB8">
        <w:rPr>
          <w:lang w:val="bg-BG"/>
        </w:rPr>
        <w:t xml:space="preserve">В контекстът на AsyncTask, трябва да имаме в предвид, че ако асинхронната задача, която се изпълнява във метода </w:t>
      </w:r>
      <w:r w:rsidRPr="00165FB8">
        <w:rPr>
          <w:rStyle w:val="Strong"/>
          <w:lang w:val="bg-BG"/>
        </w:rPr>
        <w:t>doInBackground</w:t>
      </w:r>
      <w:r w:rsidRPr="00165FB8">
        <w:rPr>
          <w:rStyle w:val="Strong"/>
          <w:b w:val="0"/>
          <w:lang w:val="bg-BG"/>
        </w:rPr>
        <w:t xml:space="preserve">(), възможно да надживее живота на екрана, при което все още няма да сме получили резултата в метода </w:t>
      </w:r>
      <w:r w:rsidRPr="00165FB8">
        <w:rPr>
          <w:rStyle w:val="Strong"/>
          <w:lang w:val="bg-BG"/>
        </w:rPr>
        <w:t>onPostExecute</w:t>
      </w:r>
      <w:r w:rsidRPr="00165FB8">
        <w:rPr>
          <w:rStyle w:val="Strong"/>
          <w:b w:val="0"/>
          <w:lang w:val="bg-BG"/>
        </w:rPr>
        <w:t xml:space="preserve">(). При това положение </w:t>
      </w:r>
      <w:r w:rsidRPr="00165FB8">
        <w:rPr>
          <w:lang w:val="bg-BG"/>
        </w:rPr>
        <w:t xml:space="preserve">AsyncTask обектът </w:t>
      </w:r>
      <w:r w:rsidR="00C75D0E" w:rsidRPr="00165FB8">
        <w:rPr>
          <w:lang w:val="bg-BG"/>
        </w:rPr>
        <w:t>все</w:t>
      </w:r>
      <w:r w:rsidRPr="00165FB8">
        <w:rPr>
          <w:lang w:val="bg-BG"/>
        </w:rPr>
        <w:t xml:space="preserve"> още не е приключил операцията си и не подлежи на боклуко-събиране, тоест няма как нито той, нито екрана да бъде изчистен от боклуко-събирача(Garbage-Collector). Така това </w:t>
      </w:r>
      <w:r w:rsidR="00135EA6" w:rsidRPr="00165FB8">
        <w:rPr>
          <w:lang w:val="bg-BG"/>
        </w:rPr>
        <w:t xml:space="preserve">причинява </w:t>
      </w:r>
      <w:r w:rsidR="00135EA6" w:rsidRPr="00165FB8">
        <w:rPr>
          <w:rStyle w:val="Strong"/>
          <w:b w:val="0"/>
          <w:bCs w:val="0"/>
          <w:lang w:val="bg-BG"/>
        </w:rPr>
        <w:t xml:space="preserve">изтичане (задържане) на памет </w:t>
      </w:r>
      <w:r w:rsidR="00135EA6" w:rsidRPr="00165FB8">
        <w:rPr>
          <w:lang w:val="bg-BG"/>
        </w:rPr>
        <w:t>(Memory leak) и трябва да бъде избегнато</w:t>
      </w:r>
      <w:r w:rsidR="00412F65" w:rsidRPr="00165FB8">
        <w:rPr>
          <w:lang w:val="bg-BG"/>
        </w:rPr>
        <w:t xml:space="preserve">. </w:t>
      </w:r>
    </w:p>
    <w:p w:rsidR="00412F65" w:rsidRPr="00165FB8" w:rsidRDefault="00412F65" w:rsidP="00412F65">
      <w:pPr>
        <w:pStyle w:val="BodyText"/>
        <w:rPr>
          <w:lang w:val="bg-BG"/>
        </w:rPr>
      </w:pPr>
      <w:r w:rsidRPr="00165FB8">
        <w:rPr>
          <w:lang w:val="bg-BG"/>
        </w:rPr>
        <w:t xml:space="preserve">Не трябва да забравяме, че даден екран се унищожава по-често от колкото си мислим. Например най-честия случай за спонтанно унищожаване е, когато потребителя завърти екрана. Затова силно се препоръчва да няма никакви AsyncTask свързани директно с активитито. За да се случи това се </w:t>
      </w:r>
      <w:r w:rsidRPr="00165FB8">
        <w:rPr>
          <w:lang w:val="bg-BG"/>
        </w:rPr>
        <w:lastRenderedPageBreak/>
        <w:t xml:space="preserve">използват различни Архитектури, като Model View Controler(MVC), Model View ViewModel (MVVM) и Model View Presenter(MVP). Ще поговорим за AsyncTask </w:t>
      </w:r>
      <w:r w:rsidR="009E41B6" w:rsidRPr="00165FB8">
        <w:rPr>
          <w:lang w:val="bg-BG"/>
        </w:rPr>
        <w:t xml:space="preserve">от гледна точка </w:t>
      </w:r>
      <w:r w:rsidRPr="00165FB8">
        <w:rPr>
          <w:lang w:val="bg-BG"/>
        </w:rPr>
        <w:t>на MVC</w:t>
      </w:r>
      <w:r w:rsidR="009E41B6" w:rsidRPr="00165FB8">
        <w:rPr>
          <w:lang w:val="bg-BG"/>
        </w:rPr>
        <w:t>, и чрез тази архитектура ще го обясним</w:t>
      </w:r>
      <w:r w:rsidRPr="00165FB8">
        <w:rPr>
          <w:lang w:val="bg-BG"/>
        </w:rPr>
        <w:t>:</w:t>
      </w:r>
    </w:p>
    <w:p w:rsidR="009E41B6" w:rsidRPr="00165FB8" w:rsidRDefault="009E41B6" w:rsidP="009E41B6">
      <w:pPr>
        <w:pStyle w:val="BodyText"/>
        <w:numPr>
          <w:ilvl w:val="1"/>
          <w:numId w:val="21"/>
        </w:numPr>
        <w:rPr>
          <w:lang w:val="bg-BG"/>
        </w:rPr>
      </w:pPr>
      <w:r w:rsidRPr="00165FB8">
        <w:rPr>
          <w:lang w:val="bg-BG"/>
        </w:rPr>
        <w:t xml:space="preserve">Нека допуснем, че активитито е контролера в нашия пример и че контролера не трябва да започва операции,  които надживяват View-то. Това е накратко, </w:t>
      </w:r>
    </w:p>
    <w:p w:rsidR="009E41B6" w:rsidRPr="00165FB8" w:rsidRDefault="009E41B6" w:rsidP="009E41B6">
      <w:pPr>
        <w:pStyle w:val="BodyText"/>
        <w:numPr>
          <w:ilvl w:val="1"/>
          <w:numId w:val="21"/>
        </w:numPr>
        <w:rPr>
          <w:rStyle w:val="BodyTextChar"/>
          <w:lang w:val="bg-BG"/>
        </w:rPr>
      </w:pPr>
      <w:r w:rsidRPr="00165FB8">
        <w:rPr>
          <w:lang w:val="bg-BG"/>
        </w:rPr>
        <w:t>Модел - AsyncTask трябва да се използва от Модела, или по друг начин казано от клас, който не е свързан с жизнения път на екрана, все пак той се унищожава при завъртане.</w:t>
      </w:r>
    </w:p>
    <w:p w:rsidR="00412F65" w:rsidRPr="00165FB8" w:rsidRDefault="00E27433" w:rsidP="009E41B6">
      <w:pPr>
        <w:pStyle w:val="BodyText"/>
        <w:numPr>
          <w:ilvl w:val="1"/>
          <w:numId w:val="21"/>
        </w:numPr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Тоест е грешно да използваме производните на AsyncTask в методите на Екраните. Изводът от това е, че ако не трябва да ги ползваме така, то това да използваме AsyncTask губи привлекателност</w:t>
      </w:r>
    </w:p>
    <w:p w:rsidR="009A56FA" w:rsidRPr="00165FB8" w:rsidRDefault="009A56FA" w:rsidP="009A56FA">
      <w:pPr>
        <w:pStyle w:val="ListParagraph"/>
        <w:numPr>
          <w:ilvl w:val="0"/>
          <w:numId w:val="21"/>
        </w:numPr>
        <w:jc w:val="both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Static view object</w:t>
      </w:r>
    </w:p>
    <w:p w:rsidR="00FA55C4" w:rsidRPr="00165FB8" w:rsidRDefault="009A56FA" w:rsidP="00FA55C4">
      <w:pPr>
        <w:pStyle w:val="BodyText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ab/>
        <w:t xml:space="preserve">Когато </w:t>
      </w:r>
      <w:r w:rsidR="008A2E5B" w:rsidRPr="00165FB8">
        <w:rPr>
          <w:rStyle w:val="Strong"/>
          <w:b w:val="0"/>
          <w:lang w:val="bg-BG"/>
        </w:rPr>
        <w:t>препратка</w:t>
      </w:r>
      <w:r w:rsidR="008A2E5B" w:rsidRPr="00165FB8">
        <w:rPr>
          <w:rStyle w:val="BodyTextChar"/>
          <w:lang w:val="bg-BG"/>
        </w:rPr>
        <w:t xml:space="preserve">  на </w:t>
      </w:r>
      <w:r w:rsidRPr="00165FB8">
        <w:rPr>
          <w:rStyle w:val="BodyTextChar"/>
          <w:lang w:val="bg-BG"/>
        </w:rPr>
        <w:t>визуален обект</w:t>
      </w:r>
      <w:r w:rsidR="008A2E5B" w:rsidRPr="00165FB8">
        <w:rPr>
          <w:rStyle w:val="BodyTextChar"/>
          <w:lang w:val="bg-BG"/>
        </w:rPr>
        <w:t>(View)</w:t>
      </w:r>
      <w:r w:rsidRPr="00165FB8">
        <w:rPr>
          <w:rStyle w:val="BodyTextChar"/>
          <w:lang w:val="bg-BG"/>
        </w:rPr>
        <w:t xml:space="preserve"> </w:t>
      </w:r>
      <w:r w:rsidR="008A2E5B" w:rsidRPr="00165FB8">
        <w:rPr>
          <w:rStyle w:val="BodyTextChar"/>
          <w:lang w:val="bg-BG"/>
        </w:rPr>
        <w:t xml:space="preserve">се </w:t>
      </w:r>
      <w:r w:rsidRPr="00165FB8">
        <w:rPr>
          <w:rStyle w:val="BodyTextChar"/>
          <w:lang w:val="bg-BG"/>
        </w:rPr>
        <w:t xml:space="preserve">съдържа </w:t>
      </w:r>
      <w:r w:rsidR="008A2E5B" w:rsidRPr="00165FB8">
        <w:rPr>
          <w:rStyle w:val="BodyTextChar"/>
          <w:lang w:val="bg-BG"/>
        </w:rPr>
        <w:t>в</w:t>
      </w:r>
      <w:r w:rsidRPr="00165FB8">
        <w:rPr>
          <w:rStyle w:val="BodyTextChar"/>
          <w:lang w:val="bg-BG"/>
        </w:rPr>
        <w:t xml:space="preserve"> екран</w:t>
      </w:r>
      <w:r w:rsidR="008A2E5B" w:rsidRPr="00165FB8">
        <w:rPr>
          <w:rStyle w:val="BodyTextChar"/>
          <w:lang w:val="bg-BG"/>
        </w:rPr>
        <w:t>(Activity), боклуко-ссъбирачът не може да изчисти обекта, или по друг начин казано -</w:t>
      </w:r>
      <w:r w:rsidR="00FA55C4" w:rsidRPr="00165FB8">
        <w:rPr>
          <w:rStyle w:val="BodyTextChar"/>
          <w:lang w:val="bg-BG"/>
        </w:rPr>
        <w:t xml:space="preserve"> наличието на  статичен визуален обект е еквивалентно на това да имаме Статично поле в нестатичен клас</w:t>
      </w:r>
      <w:r w:rsidR="008A2E5B" w:rsidRPr="00165FB8">
        <w:rPr>
          <w:rStyle w:val="BodyTextChar"/>
          <w:lang w:val="bg-BG"/>
        </w:rPr>
        <w:t xml:space="preserve">, а защо това не е добре, обяснихме по-горе: </w:t>
      </w:r>
      <w:r w:rsidR="00B1566A" w:rsidRPr="00B1566A">
        <w:rPr>
          <w:rStyle w:val="BodyTextChar"/>
          <w:lang w:val="bg-BG"/>
        </w:rPr>
        <w:t>[9]</w:t>
      </w:r>
    </w:p>
    <w:p w:rsidR="009A56FA" w:rsidRPr="00165FB8" w:rsidRDefault="00FA55C4" w:rsidP="009A56FA">
      <w:pPr>
        <w:pStyle w:val="BodyText"/>
        <w:ind w:firstLine="0"/>
        <w:rPr>
          <w:rStyle w:val="BodyTextChar"/>
          <w:lang w:val="bg-BG"/>
        </w:rPr>
      </w:pPr>
      <w:r w:rsidRPr="00165FB8">
        <w:rPr>
          <w:lang w:val="bg-BG"/>
        </w:rPr>
        <w:tab/>
        <w:t>“</w:t>
      </w:r>
      <w:r w:rsidR="009A56FA" w:rsidRPr="00165FB8">
        <w:rPr>
          <w:lang w:val="bg-BG"/>
        </w:rPr>
        <w:t>A view object holds a reference to the activity that it is housed in, so having a static view object is equivalent to having a static context object.</w:t>
      </w:r>
      <w:r w:rsidRPr="00165FB8">
        <w:rPr>
          <w:lang w:val="bg-BG"/>
        </w:rPr>
        <w:t>”</w:t>
      </w:r>
      <w:r w:rsidR="009A56FA" w:rsidRPr="00165FB8">
        <w:rPr>
          <w:lang w:val="bg-BG"/>
        </w:rPr>
        <w:t>[9]</w:t>
      </w:r>
    </w:p>
    <w:p w:rsidR="009A56FA" w:rsidRPr="00165FB8" w:rsidRDefault="006B04BD" w:rsidP="009A56FA">
      <w:pPr>
        <w:pStyle w:val="ListParagraph"/>
        <w:numPr>
          <w:ilvl w:val="0"/>
          <w:numId w:val="21"/>
        </w:numPr>
        <w:jc w:val="both"/>
        <w:rPr>
          <w:rStyle w:val="BodyTextChar"/>
          <w:lang w:val="bg-BG"/>
        </w:rPr>
      </w:pPr>
      <w:r w:rsidRPr="00165FB8">
        <w:rPr>
          <w:rStyle w:val="BodyTextChar"/>
          <w:lang w:val="bg-BG"/>
        </w:rPr>
        <w:t>При нестатичен вграден анонимен клас (</w:t>
      </w:r>
      <w:r w:rsidR="009A56FA" w:rsidRPr="00165FB8">
        <w:rPr>
          <w:rStyle w:val="BodyTextChar"/>
          <w:lang w:val="bg-BG"/>
        </w:rPr>
        <w:t>Non-static anonymous inner class</w:t>
      </w:r>
      <w:r w:rsidRPr="00165FB8">
        <w:rPr>
          <w:rStyle w:val="BodyTextChar"/>
          <w:lang w:val="bg-BG"/>
        </w:rPr>
        <w:t>)</w:t>
      </w:r>
    </w:p>
    <w:p w:rsidR="002B38DB" w:rsidRDefault="009A56FA" w:rsidP="00F106EE">
      <w:pPr>
        <w:pStyle w:val="BodyText"/>
      </w:pPr>
      <w:r w:rsidRPr="00165FB8">
        <w:rPr>
          <w:lang w:val="bg-BG"/>
        </w:rPr>
        <w:tab/>
      </w:r>
      <w:r w:rsidR="006B04BD" w:rsidRPr="00165FB8">
        <w:rPr>
          <w:lang w:val="bg-BG"/>
        </w:rPr>
        <w:t xml:space="preserve"> </w:t>
      </w:r>
      <w:r w:rsidR="008D7DB2" w:rsidRPr="00165FB8">
        <w:rPr>
          <w:lang w:val="bg-BG"/>
        </w:rPr>
        <w:t xml:space="preserve">Леко особения проблем в случая, е че инстанцията на </w:t>
      </w:r>
      <w:r w:rsidR="008D7DB2" w:rsidRPr="00165FB8">
        <w:rPr>
          <w:rStyle w:val="BodyTextChar"/>
          <w:lang w:val="bg-BG"/>
        </w:rPr>
        <w:t>нестатичен вграден анонимен клас има имплицитна препратка към инстанцията на основния клас</w:t>
      </w:r>
      <w:r w:rsidR="008D7DB2" w:rsidRPr="00165FB8">
        <w:rPr>
          <w:lang w:val="bg-BG"/>
        </w:rPr>
        <w:t xml:space="preserve"> [9]. Този случай е много често срещан при употребата на AsyncTask,защото по този начин не е необходимо да имаме нов клас наследяващ го, както и фактът, че вградените класове имат достъп до всички скрити полета на външния клас. </w:t>
      </w:r>
    </w:p>
    <w:p w:rsidR="002B38DB" w:rsidRDefault="002B38DB" w:rsidP="00F106EE">
      <w:pPr>
        <w:pStyle w:val="BodyText"/>
      </w:pPr>
      <w:r w:rsidRPr="00165FB8">
        <w:rPr>
          <w:lang w:val="bg-BG"/>
        </w:rPr>
        <w:drawing>
          <wp:inline distT="0" distB="0" distL="0" distR="0" wp14:anchorId="55BD8CB4" wp14:editId="63CBBC0A">
            <wp:extent cx="6052457" cy="4093028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18" cy="40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DB" w:rsidRPr="002B38DB" w:rsidRDefault="002B38DB" w:rsidP="002B38DB">
      <w:pPr>
        <w:pStyle w:val="a"/>
        <w:rPr>
          <w:rStyle w:val="BodyTextChar"/>
          <w:rFonts w:eastAsia="Times New Roman"/>
          <w:spacing w:val="0"/>
          <w:sz w:val="20"/>
          <w:szCs w:val="20"/>
        </w:rPr>
      </w:pPr>
      <w:r w:rsidRPr="00165FB8">
        <w:t xml:space="preserve">Инстанцията на </w:t>
      </w:r>
      <w:r w:rsidRPr="002B38DB">
        <w:rPr>
          <w:rStyle w:val="BodyTextChar"/>
          <w:sz w:val="20"/>
          <w:szCs w:val="20"/>
        </w:rPr>
        <w:t>нестатичен вграден анонимен клас с имплицитна препратка към инстанцията на основния клас (по-горе)</w:t>
      </w:r>
      <w:r w:rsidR="00B1566A" w:rsidRPr="00B1566A">
        <w:rPr>
          <w:rStyle w:val="Heading2Char"/>
          <w:rFonts w:eastAsia="Times New Roman"/>
          <w:sz w:val="20"/>
          <w:szCs w:val="20"/>
          <w:lang w:val="en-US"/>
        </w:rPr>
        <w:t xml:space="preserve"> </w:t>
      </w:r>
      <w:r w:rsidR="00B1566A">
        <w:rPr>
          <w:rStyle w:val="BodyTextChar"/>
          <w:rFonts w:eastAsia="Times New Roman"/>
          <w:spacing w:val="0"/>
          <w:sz w:val="20"/>
          <w:szCs w:val="20"/>
          <w:lang w:val="en-US"/>
        </w:rPr>
        <w:t>[9]</w:t>
      </w:r>
    </w:p>
    <w:p w:rsidR="00F106EE" w:rsidRPr="002B38DB" w:rsidRDefault="002B38DB" w:rsidP="002B38DB">
      <w:pPr>
        <w:pStyle w:val="BodyText"/>
        <w:ind w:firstLine="0"/>
      </w:pPr>
      <w:r>
        <w:rPr>
          <w:rFonts w:eastAsia="Times New Roman"/>
          <w:noProof/>
          <w:spacing w:val="0"/>
          <w:sz w:val="22"/>
          <w:szCs w:val="16"/>
        </w:rPr>
        <w:lastRenderedPageBreak/>
        <w:tab/>
      </w:r>
      <w:r w:rsidR="008D7DB2" w:rsidRPr="00165FB8">
        <w:rPr>
          <w:lang w:val="bg-BG"/>
        </w:rPr>
        <w:t>Затова ще го разгледаме малко по-подро</w:t>
      </w:r>
      <w:r w:rsidR="00F106EE" w:rsidRPr="00165FB8">
        <w:rPr>
          <w:lang w:val="bg-BG"/>
        </w:rPr>
        <w:t>бно. Нека видим блока  от код 5, който показва вграждането на AsyncTask като анонимен клас в активитито</w:t>
      </w:r>
      <w:r>
        <w:t>.</w:t>
      </w:r>
      <w:r w:rsidRPr="002B38DB">
        <w:rPr>
          <w:lang w:val="bg-BG"/>
        </w:rPr>
        <w:t xml:space="preserve"> </w:t>
      </w:r>
    </w:p>
    <w:p w:rsidR="009A56FA" w:rsidRPr="00165FB8" w:rsidRDefault="00F106EE" w:rsidP="008A2E5B">
      <w:pPr>
        <w:pStyle w:val="BodyText"/>
        <w:rPr>
          <w:lang w:val="bg-BG"/>
        </w:rPr>
      </w:pPr>
      <w:r w:rsidRPr="00165FB8">
        <w:rPr>
          <w:lang w:val="bg-BG"/>
        </w:rPr>
        <w:t>Както обяснихме по-рано, ако докато се изпъл</w:t>
      </w:r>
      <w:r w:rsidR="008A2E5B" w:rsidRPr="00165FB8">
        <w:rPr>
          <w:lang w:val="bg-BG"/>
        </w:rPr>
        <w:t>н</w:t>
      </w:r>
      <w:r w:rsidRPr="00165FB8">
        <w:rPr>
          <w:lang w:val="bg-BG"/>
        </w:rPr>
        <w:t>ява асинхронната задача,</w:t>
      </w:r>
      <w:r w:rsidR="00AD09A7" w:rsidRPr="00165FB8">
        <w:rPr>
          <w:lang w:val="bg-BG"/>
        </w:rPr>
        <w:t xml:space="preserve"> </w:t>
      </w:r>
      <w:r w:rsidRPr="00165FB8">
        <w:rPr>
          <w:lang w:val="bg-BG"/>
        </w:rPr>
        <w:t>преждевременно</w:t>
      </w:r>
      <w:r w:rsidR="008A2E5B" w:rsidRPr="00165FB8">
        <w:rPr>
          <w:lang w:val="bg-BG"/>
        </w:rPr>
        <w:t xml:space="preserve"> прекратим екрана, ще настъпи изтичане на памет(виж изтичане  на памет в жизнения цикъл на екран), </w:t>
      </w:r>
    </w:p>
    <w:p w:rsidR="008A2E5B" w:rsidRDefault="008A2E5B" w:rsidP="008A2E5B">
      <w:pPr>
        <w:pStyle w:val="BodyText"/>
        <w:rPr>
          <w:lang w:val="bg-BG"/>
        </w:rPr>
      </w:pPr>
      <w:r w:rsidRPr="00165FB8">
        <w:rPr>
          <w:lang w:val="bg-BG"/>
        </w:rPr>
        <w:t xml:space="preserve">Тук ще </w:t>
      </w:r>
      <w:r w:rsidR="00AD09A7" w:rsidRPr="00165FB8">
        <w:rPr>
          <w:lang w:val="bg-BG"/>
        </w:rPr>
        <w:t>покажем</w:t>
      </w:r>
      <w:r w:rsidRPr="00165FB8">
        <w:rPr>
          <w:lang w:val="bg-BG"/>
        </w:rPr>
        <w:t xml:space="preserve"> как да разрешим този проблем с помощта на класа WeakReference</w:t>
      </w:r>
      <w:r w:rsidR="002B38DB">
        <w:t>[14]</w:t>
      </w:r>
      <w:r w:rsidRPr="00165FB8">
        <w:rPr>
          <w:lang w:val="bg-BG"/>
        </w:rPr>
        <w:t xml:space="preserve"> и нов клас наследяващ AsyncTask</w:t>
      </w:r>
      <w:r w:rsidR="00AD09A7" w:rsidRPr="00165FB8">
        <w:rPr>
          <w:lang w:val="bg-BG"/>
        </w:rPr>
        <w:t xml:space="preserve"> – виж блок от код 6</w:t>
      </w:r>
      <w:r w:rsidR="00BE5626" w:rsidRPr="00165FB8">
        <w:rPr>
          <w:lang w:val="bg-BG"/>
        </w:rPr>
        <w:t>. WeakReference не позволява на боклуко-събирача да бъдат финализирани, а в последствие унищоже</w:t>
      </w:r>
      <w:r w:rsidR="00DD2373" w:rsidRPr="00165FB8">
        <w:rPr>
          <w:lang w:val="bg-BG"/>
        </w:rPr>
        <w:t>н</w:t>
      </w:r>
      <w:r w:rsidR="00BE5626" w:rsidRPr="00165FB8">
        <w:rPr>
          <w:lang w:val="bg-BG"/>
        </w:rPr>
        <w:t>и, освен при подходящи обстоятелства и в правилния момент,  като така се избягва изтичане на памет.</w:t>
      </w:r>
    </w:p>
    <w:p w:rsidR="00540BAC" w:rsidRPr="00165FB8" w:rsidRDefault="00540BAC" w:rsidP="00540BAC">
      <w:pPr>
        <w:pStyle w:val="BodyText"/>
        <w:jc w:val="center"/>
        <w:rPr>
          <w:lang w:val="bg-BG"/>
        </w:rPr>
      </w:pPr>
      <w:r w:rsidRPr="00540BAC">
        <w:rPr>
          <w:lang w:val="bg-BG"/>
        </w:rPr>
        <w:drawing>
          <wp:inline distT="0" distB="0" distL="0" distR="0" wp14:anchorId="0A2FB708" wp14:editId="43284F67">
            <wp:extent cx="5418162" cy="56618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115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A7" w:rsidRPr="00165FB8" w:rsidRDefault="00AD09A7" w:rsidP="00BE5626">
      <w:pPr>
        <w:pStyle w:val="a"/>
        <w:rPr>
          <w:rFonts w:eastAsia="MS Mincho"/>
        </w:rPr>
      </w:pPr>
      <w:r w:rsidRPr="00165FB8">
        <w:rPr>
          <w:rStyle w:val="BodyTextChar"/>
          <w:rFonts w:eastAsia="Times New Roman"/>
          <w:spacing w:val="0"/>
          <w:sz w:val="22"/>
        </w:rPr>
        <w:t>Подобрена</w:t>
      </w:r>
      <w:r w:rsidRPr="00165FB8">
        <w:rPr>
          <w:rStyle w:val="BodyTextChar"/>
          <w:rFonts w:eastAsia="Times New Roman"/>
          <w:spacing w:val="0"/>
          <w:sz w:val="20"/>
          <w:szCs w:val="20"/>
        </w:rPr>
        <w:t xml:space="preserve"> версия на блок от код </w:t>
      </w:r>
      <w:r w:rsidR="002B38DB">
        <w:rPr>
          <w:rStyle w:val="BodyTextChar"/>
          <w:rFonts w:eastAsia="Times New Roman"/>
          <w:spacing w:val="0"/>
          <w:sz w:val="20"/>
          <w:szCs w:val="20"/>
          <w:lang w:val="en-US"/>
        </w:rPr>
        <w:t>7</w:t>
      </w:r>
      <w:r w:rsidRPr="00165FB8">
        <w:rPr>
          <w:rStyle w:val="BodyTextChar"/>
          <w:rFonts w:eastAsia="Times New Roman"/>
          <w:spacing w:val="0"/>
          <w:sz w:val="20"/>
          <w:szCs w:val="20"/>
        </w:rPr>
        <w:t>. Имаме отдел</w:t>
      </w:r>
      <w:r w:rsidR="00B1566A">
        <w:rPr>
          <w:rStyle w:val="BodyTextChar"/>
          <w:rFonts w:eastAsia="Times New Roman"/>
          <w:spacing w:val="0"/>
          <w:sz w:val="20"/>
          <w:szCs w:val="20"/>
        </w:rPr>
        <w:t>ен клас с WeakReference(по-долу)</w:t>
      </w:r>
      <w:r w:rsidR="00B1566A" w:rsidRPr="00B1566A">
        <w:rPr>
          <w:rStyle w:val="Heading2Char"/>
          <w:rFonts w:eastAsia="Times New Roman"/>
          <w:sz w:val="20"/>
          <w:szCs w:val="20"/>
          <w:lang w:val="en-US"/>
        </w:rPr>
        <w:t xml:space="preserve"> </w:t>
      </w:r>
      <w:r w:rsidR="00B1566A">
        <w:rPr>
          <w:rStyle w:val="BodyTextChar"/>
          <w:rFonts w:eastAsia="Times New Roman"/>
          <w:spacing w:val="0"/>
          <w:sz w:val="20"/>
          <w:szCs w:val="20"/>
          <w:lang w:val="en-US"/>
        </w:rPr>
        <w:t>[9]</w:t>
      </w:r>
    </w:p>
    <w:p w:rsidR="006E7FA3" w:rsidRPr="00165FB8" w:rsidRDefault="006E7FA3" w:rsidP="00230FB9">
      <w:pPr>
        <w:pStyle w:val="a"/>
        <w:numPr>
          <w:ilvl w:val="0"/>
          <w:numId w:val="0"/>
        </w:numPr>
        <w:ind w:left="360"/>
        <w:rPr>
          <w:highlight w:val="yellow"/>
        </w:rPr>
      </w:pPr>
    </w:p>
    <w:p w:rsidR="006E7FA3" w:rsidRPr="00165FB8" w:rsidRDefault="00F63971" w:rsidP="00F63971">
      <w:pPr>
        <w:pStyle w:val="Heading3"/>
        <w:rPr>
          <w:sz w:val="28"/>
          <w:szCs w:val="28"/>
          <w:lang w:val="bg-BG"/>
        </w:rPr>
      </w:pPr>
      <w:r w:rsidRPr="00165FB8">
        <w:rPr>
          <w:sz w:val="28"/>
          <w:szCs w:val="28"/>
          <w:lang w:val="bg-BG"/>
        </w:rPr>
        <w:t>AsyncTask е остарял (Deprecated</w:t>
      </w:r>
      <w:r w:rsidR="00C75D0E" w:rsidRPr="00165FB8">
        <w:rPr>
          <w:sz w:val="28"/>
          <w:szCs w:val="28"/>
          <w:lang w:val="bg-BG"/>
        </w:rPr>
        <w:t>)</w:t>
      </w:r>
    </w:p>
    <w:p w:rsidR="00C75D0E" w:rsidRPr="00165FB8" w:rsidRDefault="00C75D0E" w:rsidP="00C75D0E">
      <w:pPr>
        <w:pStyle w:val="BodyText"/>
        <w:rPr>
          <w:rStyle w:val="Strong"/>
          <w:b w:val="0"/>
          <w:lang w:val="bg-BG"/>
        </w:rPr>
      </w:pPr>
      <w:r w:rsidRPr="00165FB8">
        <w:rPr>
          <w:lang w:val="bg-BG"/>
        </w:rPr>
        <w:tab/>
        <w:t>Според официалната документация на Андроид , AsyncTask API вече се смята за остаряла (Deprecated) технология от Android 11 (</w:t>
      </w:r>
      <w:r w:rsidRPr="00165FB8">
        <w:rPr>
          <w:rStyle w:val="Strong"/>
          <w:lang w:val="bg-BG"/>
        </w:rPr>
        <w:t xml:space="preserve">API level 30). </w:t>
      </w:r>
      <w:r w:rsidRPr="00165FB8">
        <w:rPr>
          <w:rStyle w:val="Strong"/>
          <w:b w:val="0"/>
          <w:lang w:val="bg-BG"/>
        </w:rPr>
        <w:t>Това означава, че всички разработчици на всяка цена, трябва да избягват употребата за приложения използващи версии след Android 11+:</w:t>
      </w:r>
    </w:p>
    <w:p w:rsidR="00C75D0E" w:rsidRPr="00165FB8" w:rsidRDefault="00C75D0E" w:rsidP="00DA0145">
      <w:pPr>
        <w:pStyle w:val="Affiliation"/>
        <w:rPr>
          <w:rStyle w:val="Emphasis"/>
        </w:rPr>
      </w:pPr>
      <w:r w:rsidRPr="00165FB8">
        <w:rPr>
          <w:rStyle w:val="Emphasis"/>
        </w:rPr>
        <w:lastRenderedPageBreak/>
        <w:t>“This class was deprecated in API level 30.</w:t>
      </w:r>
      <w:r w:rsidRPr="00165FB8">
        <w:rPr>
          <w:rStyle w:val="Emphasis"/>
        </w:rPr>
        <w:br/>
        <w:t xml:space="preserve">Use the standard java.util.concurrent or </w:t>
      </w:r>
      <w:hyperlink r:id="rId22" w:history="1">
        <w:r w:rsidRPr="00165FB8">
          <w:rPr>
            <w:rStyle w:val="Emphasis"/>
          </w:rPr>
          <w:t>Kotlin concurrency utilities</w:t>
        </w:r>
      </w:hyperlink>
      <w:r w:rsidRPr="00165FB8">
        <w:rPr>
          <w:rStyle w:val="Emphasis"/>
        </w:rPr>
        <w:t xml:space="preserve"> instead.”[1]</w:t>
      </w:r>
    </w:p>
    <w:p w:rsidR="00DA0145" w:rsidRDefault="00DA0145" w:rsidP="00DA0145">
      <w:pPr>
        <w:pStyle w:val="BodyText"/>
      </w:pPr>
      <w:r w:rsidRPr="00165FB8">
        <w:rPr>
          <w:lang w:val="bg-BG"/>
        </w:rPr>
        <w:t xml:space="preserve">Официалната страница предлага използването на доста по-модерните алтернативи, като </w:t>
      </w:r>
      <w:hyperlink r:id="rId23" w:history="1">
        <w:r w:rsidRPr="00165FB8">
          <w:rPr>
            <w:rStyle w:val="Hyperlink"/>
            <w:color w:val="auto"/>
            <w:u w:val="none"/>
            <w:lang w:val="bg-BG"/>
          </w:rPr>
          <w:t xml:space="preserve">Kotlin </w:t>
        </w:r>
        <w:r w:rsidRPr="00165FB8">
          <w:rPr>
            <w:lang w:val="bg-BG"/>
          </w:rPr>
          <w:t xml:space="preserve">функциите за паралелност </w:t>
        </w:r>
        <w:r w:rsidRPr="00165FB8">
          <w:rPr>
            <w:rStyle w:val="Hyperlink"/>
            <w:color w:val="auto"/>
            <w:u w:val="none"/>
            <w:lang w:val="bg-BG"/>
          </w:rPr>
          <w:t>(Kotlin concurrency utilities</w:t>
        </w:r>
      </w:hyperlink>
      <w:r w:rsidRPr="00165FB8">
        <w:rPr>
          <w:lang w:val="bg-BG"/>
        </w:rPr>
        <w:t>) които си струва да проучите, или стандартните функции за паралелност на Java (</w:t>
      </w:r>
      <w:r w:rsidRPr="00165FB8">
        <w:rPr>
          <w:rStyle w:val="HTMLCode"/>
          <w:rFonts w:eastAsia="MS Mincho"/>
          <w:lang w:val="bg-BG"/>
        </w:rPr>
        <w:t>java.util.concurrent</w:t>
      </w:r>
      <w:r w:rsidRPr="00165FB8">
        <w:rPr>
          <w:lang w:val="bg-BG"/>
        </w:rPr>
        <w:t>).[1]</w:t>
      </w:r>
    </w:p>
    <w:p w:rsidR="00353A7D" w:rsidRPr="00353A7D" w:rsidRDefault="00353A7D" w:rsidP="00DA0145">
      <w:pPr>
        <w:pStyle w:val="BodyText"/>
      </w:pPr>
    </w:p>
    <w:p w:rsidR="000F1C9D" w:rsidRPr="00165FB8" w:rsidRDefault="000F1C9D" w:rsidP="000F1C9D">
      <w:pPr>
        <w:pStyle w:val="Heading1"/>
        <w:rPr>
          <w:lang w:val="bg-BG"/>
        </w:rPr>
      </w:pPr>
      <w:r w:rsidRPr="00165FB8">
        <w:rPr>
          <w:lang w:val="bg-BG"/>
        </w:rPr>
        <w:t xml:space="preserve">Заключение </w:t>
      </w:r>
    </w:p>
    <w:p w:rsidR="0075435E" w:rsidRPr="00165FB8" w:rsidRDefault="00DA0145" w:rsidP="00115C1B">
      <w:pPr>
        <w:pStyle w:val="BodyText"/>
        <w:rPr>
          <w:ins w:id="1" w:author="TR" w:date="2021-01-20T20:09:00Z"/>
          <w:lang w:val="bg-BG"/>
        </w:rPr>
      </w:pPr>
      <w:r w:rsidRPr="00165FB8">
        <w:rPr>
          <w:lang w:val="bg-BG"/>
        </w:rPr>
        <w:t xml:space="preserve">Андроид предлага много различни решения за справяне с предизвикателствата на многонишковото програмиране, но никое от тях не е перфектно за абсолютно всички </w:t>
      </w:r>
      <w:r w:rsidR="00115C1B" w:rsidRPr="00165FB8">
        <w:rPr>
          <w:lang w:val="bg-BG"/>
        </w:rPr>
        <w:t xml:space="preserve">ситуации, всяко едно решение има добри и лоши черти, с които разработчика трябва да се съобразява. Затова програмистът предварително трябва да проучи характеристиките на тези решения и да прецени кое да използва. </w:t>
      </w:r>
    </w:p>
    <w:p w:rsidR="00B1566A" w:rsidRDefault="00115C1B" w:rsidP="00B1566A">
      <w:pPr>
        <w:pStyle w:val="BodyText"/>
        <w:rPr>
          <w:lang w:val="bg-BG"/>
        </w:rPr>
      </w:pPr>
      <w:r w:rsidRPr="00165FB8">
        <w:rPr>
          <w:lang w:val="bg-BG"/>
        </w:rPr>
        <w:t>В тази статия ние обяснихме често срещаните проблеми на AsyncTask и как, и дали може да ги преодолеем</w:t>
      </w:r>
      <w:r w:rsidR="00DA0145" w:rsidRPr="00165FB8">
        <w:rPr>
          <w:lang w:val="bg-BG"/>
        </w:rPr>
        <w:t xml:space="preserve"> </w:t>
      </w:r>
      <w:r w:rsidRPr="00165FB8">
        <w:rPr>
          <w:lang w:val="bg-BG"/>
        </w:rPr>
        <w:t xml:space="preserve">. AsyncTask е сравнително лесно за разбиране, дори ползвателят и да не е много запознат , с характеристиките на паралелното програмиране, но </w:t>
      </w:r>
      <w:r w:rsidR="0075435E" w:rsidRPr="00165FB8">
        <w:rPr>
          <w:lang w:val="bg-BG"/>
        </w:rPr>
        <w:t>разработчика задължително трябва да проучи предварително, кое е най-подходящото решение, за да не открие в движение множеството “подводни камъни”, които безспорно всяко едно от тях притежава.</w:t>
      </w:r>
    </w:p>
    <w:p w:rsidR="00B1566A" w:rsidRDefault="00B1566A">
      <w:pPr>
        <w:jc w:val="left"/>
        <w:rPr>
          <w:rFonts w:eastAsia="MS Mincho"/>
          <w:spacing w:val="-1"/>
          <w:sz w:val="24"/>
          <w:lang w:val="bg-BG"/>
        </w:rPr>
      </w:pPr>
      <w:r>
        <w:rPr>
          <w:lang w:val="bg-BG"/>
        </w:rPr>
        <w:br w:type="page"/>
      </w:r>
    </w:p>
    <w:p w:rsidR="005F3DDC" w:rsidRPr="00353A7D" w:rsidRDefault="009919C7" w:rsidP="00B1566A">
      <w:pPr>
        <w:pStyle w:val="Heading1"/>
        <w:rPr>
          <w:spacing w:val="-1"/>
          <w:lang w:val="bg-BG"/>
        </w:rPr>
      </w:pPr>
      <w:r w:rsidRPr="00165FB8">
        <w:rPr>
          <w:lang w:val="bg-BG"/>
        </w:rPr>
        <w:lastRenderedPageBreak/>
        <w:t>Литература</w:t>
      </w:r>
    </w:p>
    <w:p w:rsidR="005F3DDC" w:rsidRPr="00C45B9B" w:rsidRDefault="00315897" w:rsidP="00315897">
      <w:pPr>
        <w:pStyle w:val="references"/>
        <w:rPr>
          <w:color w:val="000000" w:themeColor="text1"/>
          <w:lang w:val="bg-BG"/>
        </w:rPr>
      </w:pPr>
      <w:hyperlink r:id="rId24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https://developer.an</w:t>
        </w:r>
        <w:r w:rsidRPr="00C45B9B">
          <w:rPr>
            <w:rStyle w:val="Hyperlink"/>
            <w:color w:val="000000" w:themeColor="text1"/>
            <w:u w:val="none"/>
            <w:lang w:val="bg-BG"/>
          </w:rPr>
          <w:t>d</w:t>
        </w:r>
        <w:r w:rsidRPr="00C45B9B">
          <w:rPr>
            <w:rStyle w:val="Hyperlink"/>
            <w:color w:val="000000" w:themeColor="text1"/>
            <w:u w:val="none"/>
            <w:lang w:val="bg-BG"/>
          </w:rPr>
          <w:t>roid.com/reference/android/os/AsyncTask</w:t>
        </w:r>
      </w:hyperlink>
      <w:r w:rsidRPr="00C45B9B">
        <w:rPr>
          <w:color w:val="000000" w:themeColor="text1"/>
          <w:lang w:val="bg-BG"/>
        </w:rPr>
        <w:t xml:space="preserve"> - Официална документация на андроид за AsyncTask</w:t>
      </w:r>
    </w:p>
    <w:p w:rsidR="00E63494" w:rsidRPr="00C45B9B" w:rsidRDefault="005869E8" w:rsidP="00315897">
      <w:pPr>
        <w:pStyle w:val="references"/>
        <w:rPr>
          <w:color w:val="000000" w:themeColor="text1"/>
          <w:lang w:val="bg-BG"/>
        </w:rPr>
      </w:pPr>
      <w:hyperlink r:id="rId25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https://bg.admininfo.inf</w:t>
        </w:r>
        <w:r w:rsidRPr="00C45B9B">
          <w:rPr>
            <w:rStyle w:val="Hyperlink"/>
            <w:color w:val="000000" w:themeColor="text1"/>
            <w:u w:val="none"/>
            <w:lang w:val="bg-BG"/>
          </w:rPr>
          <w:t>o</w:t>
        </w:r>
        <w:r w:rsidRPr="00C45B9B">
          <w:rPr>
            <w:rStyle w:val="Hyperlink"/>
            <w:color w:val="000000" w:themeColor="text1"/>
            <w:u w:val="none"/>
            <w:lang w:val="bg-BG"/>
          </w:rPr>
          <w:t>/programar-android-procesos</w:t>
        </w:r>
      </w:hyperlink>
      <w:r w:rsidR="00315897" w:rsidRPr="00C45B9B">
        <w:rPr>
          <w:color w:val="000000" w:themeColor="text1"/>
        </w:rPr>
        <w:t xml:space="preserve"> -</w:t>
      </w:r>
      <w:r w:rsidR="00315897" w:rsidRPr="00C45B9B">
        <w:rPr>
          <w:color w:val="000000" w:themeColor="text1"/>
          <w:lang w:val="bg-BG"/>
        </w:rPr>
        <w:t xml:space="preserve"> admininfo.info</w:t>
      </w:r>
      <w:r w:rsidR="00315897" w:rsidRPr="00C45B9B">
        <w:rPr>
          <w:color w:val="000000" w:themeColor="text1"/>
        </w:rPr>
        <w:t xml:space="preserve"> </w:t>
      </w:r>
      <w:r w:rsidR="00315897" w:rsidRPr="00C45B9B">
        <w:rPr>
          <w:color w:val="000000" w:themeColor="text1"/>
          <w:lang w:val="bg-BG"/>
        </w:rPr>
        <w:t xml:space="preserve"> - Употреба на Асинхронни операции</w:t>
      </w:r>
    </w:p>
    <w:p w:rsidR="005869E8" w:rsidRPr="00C45B9B" w:rsidRDefault="008B2105" w:rsidP="008B2105">
      <w:pPr>
        <w:pStyle w:val="references"/>
        <w:rPr>
          <w:strike/>
          <w:color w:val="000000" w:themeColor="text1"/>
          <w:lang w:val="bg-BG"/>
        </w:rPr>
      </w:pPr>
      <w:hyperlink r:id="rId26" w:history="1">
        <w:r w:rsidRPr="00C45B9B">
          <w:rPr>
            <w:rStyle w:val="Hyperlink"/>
            <w:b/>
            <w:strike/>
            <w:color w:val="000000" w:themeColor="text1"/>
            <w:u w:val="none"/>
            <w:lang w:val="bg-BG"/>
          </w:rPr>
          <w:t>http</w:t>
        </w:r>
        <w:r w:rsidRPr="00C45B9B">
          <w:rPr>
            <w:rStyle w:val="Hyperlink"/>
            <w:b/>
            <w:strike/>
            <w:color w:val="000000" w:themeColor="text1"/>
            <w:u w:val="none"/>
            <w:lang w:val="bg-BG"/>
          </w:rPr>
          <w:t>s</w:t>
        </w:r>
        <w:r w:rsidRPr="00C45B9B">
          <w:rPr>
            <w:rStyle w:val="Hyperlink"/>
            <w:strike/>
            <w:color w:val="000000" w:themeColor="text1"/>
            <w:u w:val="none"/>
            <w:lang w:val="bg-BG"/>
          </w:rPr>
          <w:t>://abhiandroid.com/programming/asynctask</w:t>
        </w:r>
      </w:hyperlink>
      <w:r w:rsidRPr="00C45B9B">
        <w:rPr>
          <w:strike/>
          <w:color w:val="000000" w:themeColor="text1"/>
        </w:rPr>
        <w:t xml:space="preserve"> - Syntax of AsyncTask In Android:</w:t>
      </w:r>
    </w:p>
    <w:p w:rsidR="00182860" w:rsidRPr="00C45B9B" w:rsidRDefault="000844EC" w:rsidP="008B2105">
      <w:pPr>
        <w:pStyle w:val="references"/>
        <w:rPr>
          <w:color w:val="000000" w:themeColor="text1"/>
          <w:lang w:val="bg-BG"/>
        </w:rPr>
      </w:pPr>
      <w:hyperlink r:id="rId27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https://x-wei.github.io/andev_p1e2_int</w:t>
        </w:r>
        <w:r w:rsidRPr="00C45B9B">
          <w:rPr>
            <w:rStyle w:val="Hyperlink"/>
            <w:color w:val="000000" w:themeColor="text1"/>
            <w:u w:val="none"/>
            <w:lang w:val="bg-BG"/>
          </w:rPr>
          <w:t>e</w:t>
        </w:r>
        <w:r w:rsidRPr="00C45B9B">
          <w:rPr>
            <w:rStyle w:val="Hyperlink"/>
            <w:color w:val="000000" w:themeColor="text1"/>
            <w:u w:val="none"/>
            <w:lang w:val="bg-BG"/>
          </w:rPr>
          <w:t>rnet.html</w:t>
        </w:r>
      </w:hyperlink>
      <w:r w:rsidR="008B2105" w:rsidRPr="00C45B9B">
        <w:rPr>
          <w:color w:val="000000" w:themeColor="text1"/>
          <w:lang w:val="bg-BG"/>
        </w:rPr>
        <w:t xml:space="preserve">/ </w:t>
      </w:r>
      <w:r w:rsidR="008B2105" w:rsidRPr="00C45B9B">
        <w:rPr>
          <w:color w:val="000000" w:themeColor="text1"/>
        </w:rPr>
        <w:t xml:space="preserve">- </w:t>
      </w:r>
      <w:r w:rsidR="008B2105" w:rsidRPr="00C45B9B">
        <w:rPr>
          <w:color w:val="000000" w:themeColor="text1"/>
          <w:lang w:val="bg-BG"/>
        </w:rPr>
        <w:t xml:space="preserve">Фигура 1 – </w:t>
      </w:r>
      <w:r w:rsidR="008B2105" w:rsidRPr="00C45B9B">
        <w:rPr>
          <w:color w:val="000000" w:themeColor="text1"/>
        </w:rPr>
        <w:t>AsyncTask Lifecycle</w:t>
      </w:r>
      <w:hyperlink r:id="rId28" w:history="1"/>
    </w:p>
    <w:p w:rsidR="00065ED2" w:rsidRPr="00C45B9B" w:rsidRDefault="00182860" w:rsidP="00065ED2">
      <w:pPr>
        <w:pStyle w:val="references"/>
        <w:rPr>
          <w:color w:val="000000" w:themeColor="text1"/>
          <w:lang w:val="bg-BG"/>
        </w:rPr>
      </w:pPr>
      <w:r w:rsidRPr="00C45B9B">
        <w:rPr>
          <w:color w:val="000000" w:themeColor="text1"/>
          <w:lang w:val="bg-BG"/>
        </w:rPr>
        <w:t>https://stackoverflow.com/questions/22932862/when-to-use-asynctask-and-when-to-use-thread-in-android</w:t>
      </w:r>
      <w:r w:rsidR="000844EC" w:rsidRPr="00C45B9B">
        <w:rPr>
          <w:color w:val="000000" w:themeColor="text1"/>
          <w:lang w:val="bg-BG"/>
        </w:rPr>
        <w:tab/>
      </w:r>
      <w:r w:rsidR="00065ED2" w:rsidRPr="00C45B9B">
        <w:rPr>
          <w:color w:val="000000" w:themeColor="text1"/>
          <w:lang w:val="bg-BG"/>
        </w:rPr>
        <w:t xml:space="preserve"> - Кога да използваме </w:t>
      </w:r>
      <w:r w:rsidR="00065ED2" w:rsidRPr="00C45B9B">
        <w:rPr>
          <w:color w:val="000000" w:themeColor="text1"/>
        </w:rPr>
        <w:t xml:space="preserve">AsyncTask </w:t>
      </w:r>
    </w:p>
    <w:p w:rsidR="006E7FA3" w:rsidRPr="00C45B9B" w:rsidRDefault="006E7FA3" w:rsidP="006E7FA3">
      <w:pPr>
        <w:pStyle w:val="references"/>
        <w:rPr>
          <w:color w:val="000000" w:themeColor="text1"/>
          <w:lang w:val="bg-BG"/>
        </w:rPr>
      </w:pPr>
      <w:hyperlink r:id="rId29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https://stacko</w:t>
        </w:r>
        <w:r w:rsidRPr="00C45B9B">
          <w:rPr>
            <w:rStyle w:val="Hyperlink"/>
            <w:color w:val="000000" w:themeColor="text1"/>
            <w:u w:val="none"/>
            <w:lang w:val="bg-BG"/>
          </w:rPr>
          <w:t>v</w:t>
        </w:r>
        <w:r w:rsidRPr="00C45B9B">
          <w:rPr>
            <w:rStyle w:val="Hyperlink"/>
            <w:color w:val="000000" w:themeColor="text1"/>
            <w:u w:val="none"/>
            <w:lang w:val="bg-BG"/>
          </w:rPr>
          <w:t>erflow.com/questions/3357477/is-asynctask-really-conceptually-flawed-or-am-i-just-missing-something?rq=1</w:t>
        </w:r>
      </w:hyperlink>
      <w:r w:rsidR="00065ED2" w:rsidRPr="00C45B9B">
        <w:rPr>
          <w:color w:val="000000" w:themeColor="text1"/>
          <w:lang w:val="bg-BG"/>
        </w:rPr>
        <w:t xml:space="preserve"> – Концепцонални проблеми при </w:t>
      </w:r>
      <w:r w:rsidR="00065ED2" w:rsidRPr="00C45B9B">
        <w:rPr>
          <w:color w:val="000000" w:themeColor="text1"/>
        </w:rPr>
        <w:t xml:space="preserve">AsyncTask </w:t>
      </w:r>
    </w:p>
    <w:p w:rsidR="006E7FA3" w:rsidRPr="00C45B9B" w:rsidRDefault="00065ED2" w:rsidP="006E7FA3">
      <w:pPr>
        <w:pStyle w:val="references"/>
        <w:rPr>
          <w:color w:val="000000" w:themeColor="text1"/>
          <w:lang w:val="bg-BG"/>
        </w:rPr>
      </w:pPr>
      <w:hyperlink r:id="rId30" w:history="1">
        <w:r w:rsidRPr="00C45B9B">
          <w:rPr>
            <w:rStyle w:val="Hyperlink"/>
            <w:color w:val="000000" w:themeColor="text1"/>
            <w:u w:val="none"/>
            <w:lang w:val="bg-BG"/>
          </w:rPr>
          <w:t>http</w:t>
        </w:r>
        <w:r w:rsidRPr="00C45B9B">
          <w:rPr>
            <w:rStyle w:val="Hyperlink"/>
            <w:color w:val="000000" w:themeColor="text1"/>
            <w:u w:val="none"/>
            <w:lang w:val="bg-BG"/>
          </w:rPr>
          <w:t>s</w:t>
        </w:r>
        <w:r w:rsidRPr="00C45B9B">
          <w:rPr>
            <w:rStyle w:val="Hyperlink"/>
            <w:color w:val="000000" w:themeColor="text1"/>
            <w:u w:val="none"/>
            <w:lang w:val="bg-BG"/>
          </w:rPr>
          <w:t>://hub.packtpub.com/common-asynctask-issues/</w:t>
        </w:r>
      </w:hyperlink>
      <w:r w:rsidRPr="00C45B9B">
        <w:rPr>
          <w:color w:val="000000" w:themeColor="text1"/>
          <w:lang w:val="bg-BG"/>
        </w:rPr>
        <w:t xml:space="preserve"> </w:t>
      </w:r>
      <w:r w:rsidRPr="00C45B9B">
        <w:rPr>
          <w:color w:val="000000" w:themeColor="text1"/>
        </w:rPr>
        <w:t xml:space="preserve">- </w:t>
      </w:r>
      <w:r w:rsidRPr="00C45B9B">
        <w:rPr>
          <w:color w:val="000000" w:themeColor="text1"/>
          <w:lang w:val="bg-BG"/>
        </w:rPr>
        <w:t>Честосрещани асинхронни проблеми</w:t>
      </w:r>
    </w:p>
    <w:p w:rsidR="005B5D06" w:rsidRPr="00C45B9B" w:rsidRDefault="00772887" w:rsidP="00772887">
      <w:pPr>
        <w:pStyle w:val="references"/>
        <w:rPr>
          <w:color w:val="000000" w:themeColor="text1"/>
          <w:lang w:val="bg-BG"/>
        </w:rPr>
      </w:pPr>
      <w:hyperlink r:id="rId31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https://en.wikipedia.org/wiki/Android_version_history</w:t>
        </w:r>
      </w:hyperlink>
      <w:r w:rsidRPr="00C45B9B">
        <w:rPr>
          <w:color w:val="000000" w:themeColor="text1"/>
          <w:lang w:val="bg-BG"/>
        </w:rPr>
        <w:t xml:space="preserve"> - Wikipedia - Android история на версиите(Version History)</w:t>
      </w:r>
    </w:p>
    <w:p w:rsidR="0005220A" w:rsidRPr="00C45B9B" w:rsidRDefault="009A56FA" w:rsidP="00353A7D">
      <w:pPr>
        <w:pStyle w:val="references"/>
        <w:rPr>
          <w:rStyle w:val="Hyperlink"/>
          <w:color w:val="000000" w:themeColor="text1"/>
          <w:u w:val="none"/>
          <w:lang w:val="bg-BG"/>
        </w:rPr>
      </w:pPr>
      <w:hyperlink r:id="rId32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https://medium.com/@zhangqichuan/memory-leak-in-android-4a6a7</w:t>
        </w:r>
        <w:r w:rsidRPr="00C45B9B">
          <w:rPr>
            <w:rStyle w:val="Hyperlink"/>
            <w:color w:val="000000" w:themeColor="text1"/>
            <w:u w:val="none"/>
            <w:lang w:val="bg-BG"/>
          </w:rPr>
          <w:t>e</w:t>
        </w:r>
        <w:r w:rsidRPr="00C45B9B">
          <w:rPr>
            <w:rStyle w:val="Hyperlink"/>
            <w:color w:val="000000" w:themeColor="text1"/>
            <w:u w:val="none"/>
            <w:lang w:val="bg-BG"/>
          </w:rPr>
          <w:t>8d7780</w:t>
        </w:r>
      </w:hyperlink>
      <w:r w:rsidRPr="00C45B9B">
        <w:rPr>
          <w:color w:val="000000" w:themeColor="text1"/>
          <w:lang w:val="bg-BG"/>
        </w:rPr>
        <w:t xml:space="preserve"> -</w:t>
      </w:r>
      <w:r w:rsidR="00353A7D" w:rsidRPr="00C45B9B">
        <w:rPr>
          <w:color w:val="000000" w:themeColor="text1"/>
        </w:rPr>
        <w:t xml:space="preserve"> </w:t>
      </w:r>
      <w:r w:rsidR="00353A7D" w:rsidRPr="00C45B9B">
        <w:rPr>
          <w:color w:val="000000" w:themeColor="text1"/>
          <w:lang w:val="bg-BG"/>
        </w:rPr>
        <w:t xml:space="preserve">Zhang QiChuan - </w:t>
      </w:r>
      <w:r w:rsidRPr="00C45B9B">
        <w:rPr>
          <w:color w:val="000000" w:themeColor="text1"/>
          <w:lang w:val="bg-BG"/>
        </w:rPr>
        <w:t xml:space="preserve"> Memory Leaks</w:t>
      </w:r>
    </w:p>
    <w:p w:rsidR="0017427D" w:rsidRPr="00C45B9B" w:rsidRDefault="0017427D" w:rsidP="00353A7D">
      <w:pPr>
        <w:pStyle w:val="references"/>
        <w:rPr>
          <w:color w:val="000000" w:themeColor="text1"/>
          <w:lang w:val="bg-BG"/>
        </w:rPr>
      </w:pPr>
      <w:hyperlink r:id="rId33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https://bg.begin-it.com/3486-android-fragmenta</w:t>
        </w:r>
        <w:r w:rsidRPr="00C45B9B">
          <w:rPr>
            <w:rStyle w:val="Hyperlink"/>
            <w:color w:val="000000" w:themeColor="text1"/>
            <w:u w:val="none"/>
            <w:lang w:val="bg-BG"/>
          </w:rPr>
          <w:t>t</w:t>
        </w:r>
        <w:r w:rsidRPr="00C45B9B">
          <w:rPr>
            <w:rStyle w:val="Hyperlink"/>
            <w:color w:val="000000" w:themeColor="text1"/>
            <w:u w:val="none"/>
            <w:lang w:val="bg-BG"/>
          </w:rPr>
          <w:t>ion-problem</w:t>
        </w:r>
      </w:hyperlink>
      <w:r w:rsidRPr="00C45B9B">
        <w:rPr>
          <w:color w:val="000000" w:themeColor="text1"/>
          <w:lang w:val="bg-BG"/>
        </w:rPr>
        <w:t xml:space="preserve"> -</w:t>
      </w:r>
      <w:r w:rsidR="00353A7D" w:rsidRPr="00C45B9B">
        <w:rPr>
          <w:color w:val="000000" w:themeColor="text1"/>
        </w:rPr>
        <w:t xml:space="preserve"> </w:t>
      </w:r>
      <w:r w:rsidR="00353A7D" w:rsidRPr="00C45B9B">
        <w:rPr>
          <w:color w:val="000000" w:themeColor="text1"/>
          <w:lang w:val="bg-BG"/>
        </w:rPr>
        <w:t>Geoffrey Carr</w:t>
      </w:r>
      <w:r w:rsidR="00353A7D" w:rsidRPr="00C45B9B">
        <w:rPr>
          <w:color w:val="000000" w:themeColor="text1"/>
        </w:rPr>
        <w:t>,</w:t>
      </w:r>
      <w:r w:rsidRPr="00C45B9B">
        <w:rPr>
          <w:color w:val="000000" w:themeColor="text1"/>
          <w:lang w:val="bg-BG"/>
        </w:rPr>
        <w:t xml:space="preserve"> </w:t>
      </w:r>
      <w:r w:rsidR="00353A7D" w:rsidRPr="00C45B9B">
        <w:rPr>
          <w:color w:val="000000" w:themeColor="text1"/>
        </w:rPr>
        <w:t xml:space="preserve"> </w:t>
      </w:r>
      <w:r w:rsidRPr="00C45B9B">
        <w:rPr>
          <w:color w:val="000000" w:themeColor="text1"/>
          <w:lang w:val="bg-BG"/>
        </w:rPr>
        <w:t xml:space="preserve">Techopedia, Определяне </w:t>
      </w:r>
      <w:r w:rsidR="00353A7D" w:rsidRPr="00C45B9B">
        <w:rPr>
          <w:color w:val="000000" w:themeColor="text1"/>
          <w:lang w:val="bg-BG"/>
        </w:rPr>
        <w:t>за</w:t>
      </w:r>
      <w:r w:rsidRPr="00C45B9B">
        <w:rPr>
          <w:color w:val="000000" w:themeColor="text1"/>
          <w:lang w:val="bg-BG"/>
        </w:rPr>
        <w:t xml:space="preserve"> фрагментацията на Android</w:t>
      </w:r>
    </w:p>
    <w:p w:rsidR="0067731B" w:rsidRPr="00C45B9B" w:rsidRDefault="0067731B" w:rsidP="0067731B">
      <w:pPr>
        <w:pStyle w:val="references"/>
        <w:rPr>
          <w:color w:val="000000" w:themeColor="text1"/>
          <w:lang w:val="bg-BG"/>
        </w:rPr>
      </w:pPr>
      <w:hyperlink r:id="rId34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https://gs.statcounter.com/android-version-market-share/mobile-tablet/bulgaria#monthly-201912-202012-bar</w:t>
        </w:r>
      </w:hyperlink>
      <w:r w:rsidRPr="00C45B9B">
        <w:rPr>
          <w:color w:val="000000" w:themeColor="text1"/>
          <w:lang w:val="bg-BG"/>
        </w:rPr>
        <w:tab/>
      </w:r>
    </w:p>
    <w:p w:rsidR="00B80053" w:rsidRPr="00C45B9B" w:rsidRDefault="00B80053" w:rsidP="00B80053">
      <w:pPr>
        <w:pStyle w:val="references"/>
        <w:rPr>
          <w:color w:val="000000" w:themeColor="text1"/>
          <w:lang w:val="bg-BG"/>
        </w:rPr>
      </w:pPr>
      <w:hyperlink r:id="rId35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https://www.vogella.com/tutorials/AndroidLifeCycle/ar</w:t>
        </w:r>
        <w:r w:rsidRPr="00C45B9B">
          <w:rPr>
            <w:rStyle w:val="Hyperlink"/>
            <w:color w:val="000000" w:themeColor="text1"/>
            <w:u w:val="none"/>
            <w:lang w:val="bg-BG"/>
          </w:rPr>
          <w:t>t</w:t>
        </w:r>
        <w:r w:rsidRPr="00C45B9B">
          <w:rPr>
            <w:rStyle w:val="Hyperlink"/>
            <w:color w:val="000000" w:themeColor="text1"/>
            <w:u w:val="none"/>
            <w:lang w:val="bg-BG"/>
          </w:rPr>
          <w:t>icle.html</w:t>
        </w:r>
      </w:hyperlink>
      <w:r w:rsidRPr="00C45B9B">
        <w:rPr>
          <w:color w:val="000000" w:themeColor="text1"/>
          <w:lang w:val="bg-BG"/>
        </w:rPr>
        <w:t xml:space="preserve"> - </w:t>
      </w:r>
      <w:r w:rsidR="00353A7D" w:rsidRPr="00C45B9B">
        <w:rPr>
          <w:color w:val="000000" w:themeColor="text1"/>
        </w:rPr>
        <w:t>Lars Vogel</w:t>
      </w:r>
      <w:r w:rsidR="00353A7D" w:rsidRPr="00C45B9B">
        <w:rPr>
          <w:color w:val="000000" w:themeColor="text1"/>
        </w:rPr>
        <w:t xml:space="preserve"> - </w:t>
      </w:r>
      <w:r w:rsidRPr="00C45B9B">
        <w:rPr>
          <w:color w:val="000000" w:themeColor="text1"/>
          <w:lang w:val="bg-BG"/>
        </w:rPr>
        <w:t>Жизнен цикъл на активити</w:t>
      </w:r>
    </w:p>
    <w:p w:rsidR="008B2105" w:rsidRPr="00C45B9B" w:rsidRDefault="005F3DDC" w:rsidP="008B2105">
      <w:pPr>
        <w:pStyle w:val="references"/>
        <w:rPr>
          <w:color w:val="000000" w:themeColor="text1"/>
          <w:lang w:val="bg-BG"/>
        </w:rPr>
      </w:pPr>
      <w:hyperlink r:id="rId36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https://planerny-ndv.ru/bg/the-tax-system/processy-i-potoki-processy-i-potoki-processy-i-potoki.html</w:t>
        </w:r>
      </w:hyperlink>
    </w:p>
    <w:p w:rsidR="002B38DB" w:rsidRPr="00B1566A" w:rsidRDefault="002B38DB" w:rsidP="002B38DB">
      <w:pPr>
        <w:pStyle w:val="references"/>
        <w:rPr>
          <w:color w:val="000000" w:themeColor="text1"/>
          <w:lang w:val="bg-BG"/>
        </w:rPr>
      </w:pPr>
      <w:hyperlink r:id="rId37" w:history="1">
        <w:r w:rsidRPr="00C45B9B">
          <w:rPr>
            <w:rStyle w:val="Hyperlink"/>
            <w:color w:val="000000" w:themeColor="text1"/>
            <w:u w:val="none"/>
            <w:lang w:val="bg-BG"/>
          </w:rPr>
          <w:t>https://developer.android.com/reference/java/lang/ref/WeakReference</w:t>
        </w:r>
      </w:hyperlink>
      <w:r w:rsidRPr="00C45B9B">
        <w:rPr>
          <w:color w:val="000000" w:themeColor="text1"/>
        </w:rPr>
        <w:t xml:space="preserve"> - Android Docs - WeakReference</w:t>
      </w:r>
    </w:p>
    <w:p w:rsidR="00B1566A" w:rsidRPr="00C45B9B" w:rsidRDefault="00B1566A" w:rsidP="00B1566A">
      <w:pPr>
        <w:pStyle w:val="references"/>
        <w:numPr>
          <w:ilvl w:val="0"/>
          <w:numId w:val="0"/>
        </w:numPr>
        <w:ind w:left="426"/>
        <w:rPr>
          <w:color w:val="000000" w:themeColor="text1"/>
          <w:lang w:val="bg-BG"/>
        </w:rPr>
      </w:pPr>
    </w:p>
    <w:p w:rsidR="00BA5480" w:rsidRPr="00065ED2" w:rsidRDefault="00BA5480" w:rsidP="008B2105">
      <w:pPr>
        <w:pStyle w:val="references"/>
        <w:numPr>
          <w:ilvl w:val="0"/>
          <w:numId w:val="0"/>
        </w:numPr>
        <w:ind w:left="426"/>
        <w:rPr>
          <w:lang w:val="bg-BG"/>
        </w:rPr>
      </w:pPr>
    </w:p>
    <w:sectPr w:rsidR="00BA5480" w:rsidRPr="00065ED2" w:rsidSect="0005220A">
      <w:footerReference w:type="default" r:id="rId38"/>
      <w:type w:val="continuous"/>
      <w:pgSz w:w="11909" w:h="16834" w:code="9"/>
      <w:pgMar w:top="1080" w:right="734" w:bottom="1702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E9B" w:rsidRDefault="00471E9B" w:rsidP="00FB643F">
      <w:r>
        <w:separator/>
      </w:r>
    </w:p>
  </w:endnote>
  <w:endnote w:type="continuationSeparator" w:id="0">
    <w:p w:rsidR="00471E9B" w:rsidRDefault="00471E9B" w:rsidP="00FB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203040"/>
      <w:docPartObj>
        <w:docPartGallery w:val="Page Numbers (Bottom of Page)"/>
        <w:docPartUnique/>
      </w:docPartObj>
    </w:sdtPr>
    <w:sdtContent>
      <w:p w:rsidR="00065ED2" w:rsidRPr="00F63971" w:rsidRDefault="00065ED2" w:rsidP="00FB643F">
        <w:pPr>
          <w:pStyle w:val="Footer"/>
          <w:pBdr>
            <w:top w:val="single" w:sz="4" w:space="1" w:color="auto"/>
          </w:pBdr>
          <w:tabs>
            <w:tab w:val="clear" w:pos="4703"/>
            <w:tab w:val="clear" w:pos="9406"/>
            <w:tab w:val="center" w:pos="5245"/>
            <w:tab w:val="right" w:pos="10348"/>
          </w:tabs>
          <w:jc w:val="both"/>
          <w:rPr>
            <w:i/>
            <w:lang w:val="bg-BG"/>
          </w:rPr>
        </w:pPr>
        <w:r>
          <w:rPr>
            <w:i/>
            <w:lang w:val="bg-BG"/>
          </w:rPr>
          <w:t>ТУ – София, ФКС</w:t>
        </w:r>
        <w:r>
          <w:rPr>
            <w:i/>
          </w:rPr>
          <w:t>T</w:t>
        </w:r>
        <w:r w:rsidRPr="00FB643F">
          <w:rPr>
            <w:i/>
            <w:lang w:val="bg-BG"/>
          </w:rPr>
          <w:tab/>
        </w:r>
        <w:r>
          <w:rPr>
            <w:i/>
            <w:lang w:val="bg-BG"/>
          </w:rPr>
          <w:t>Паралелно програмиране</w:t>
        </w:r>
        <w:r>
          <w:rPr>
            <w:i/>
          </w:rPr>
          <w:t xml:space="preserve"> </w:t>
        </w:r>
        <w:r>
          <w:rPr>
            <w:i/>
            <w:lang w:val="bg-BG"/>
          </w:rPr>
          <w:t xml:space="preserve"> – учебна 2020/21</w:t>
        </w:r>
        <w:r w:rsidRPr="00FB643F">
          <w:rPr>
            <w:i/>
            <w:lang w:val="bg-BG"/>
          </w:rPr>
          <w:t xml:space="preserve"> година </w:t>
        </w:r>
        <w:r w:rsidRPr="00FB643F">
          <w:rPr>
            <w:i/>
            <w:lang w:val="bg-BG"/>
          </w:rPr>
          <w:tab/>
          <w:t>стр.</w:t>
        </w:r>
        <w:r>
          <w:rPr>
            <w:lang w:val="bg-BG"/>
          </w:rPr>
          <w:t xml:space="preserve"> </w:t>
        </w:r>
        <w:r w:rsidRPr="00FB643F">
          <w:fldChar w:fldCharType="begin"/>
        </w:r>
        <w:r w:rsidRPr="00FB643F">
          <w:instrText xml:space="preserve"> PAGE   \* MERGEFORMAT </w:instrText>
        </w:r>
        <w:r w:rsidRPr="00FB643F">
          <w:fldChar w:fldCharType="separate"/>
        </w:r>
        <w:r w:rsidR="004F1371">
          <w:rPr>
            <w:noProof/>
          </w:rPr>
          <w:t>2</w:t>
        </w:r>
        <w:r w:rsidRPr="00FB643F">
          <w:fldChar w:fldCharType="end"/>
        </w:r>
      </w:p>
      <w:p w:rsidR="00065ED2" w:rsidRDefault="00065ED2" w:rsidP="00FB643F">
        <w:pPr>
          <w:pStyle w:val="Footer"/>
          <w:pBdr>
            <w:top w:val="single" w:sz="4" w:space="1" w:color="auto"/>
          </w:pBdr>
          <w:tabs>
            <w:tab w:val="clear" w:pos="4703"/>
            <w:tab w:val="clear" w:pos="9406"/>
            <w:tab w:val="center" w:pos="5245"/>
            <w:tab w:val="right" w:pos="10348"/>
          </w:tabs>
          <w:jc w:val="both"/>
          <w:rPr>
            <w:lang w:val="bg-BG"/>
          </w:rPr>
        </w:pPr>
      </w:p>
      <w:p w:rsidR="00065ED2" w:rsidRPr="00FB643F" w:rsidRDefault="00065ED2" w:rsidP="00FB643F">
        <w:pPr>
          <w:pStyle w:val="Footer"/>
          <w:pBdr>
            <w:top w:val="single" w:sz="4" w:space="1" w:color="auto"/>
          </w:pBdr>
          <w:tabs>
            <w:tab w:val="clear" w:pos="4703"/>
            <w:tab w:val="clear" w:pos="9406"/>
            <w:tab w:val="center" w:pos="5245"/>
            <w:tab w:val="right" w:pos="10348"/>
          </w:tabs>
          <w:jc w:val="both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E9B" w:rsidRDefault="00471E9B" w:rsidP="00FB643F">
      <w:r>
        <w:separator/>
      </w:r>
    </w:p>
  </w:footnote>
  <w:footnote w:type="continuationSeparator" w:id="0">
    <w:p w:rsidR="00471E9B" w:rsidRDefault="00471E9B" w:rsidP="00FB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D8B390"/>
    <w:lvl w:ilvl="0">
      <w:start w:val="1"/>
      <w:numFmt w:val="bullet"/>
      <w:pStyle w:val="List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>
    <w:nsid w:val="10C33120"/>
    <w:multiLevelType w:val="hybridMultilevel"/>
    <w:tmpl w:val="A77E35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0DD05A7"/>
    <w:multiLevelType w:val="multilevel"/>
    <w:tmpl w:val="F8F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F6C0C"/>
    <w:multiLevelType w:val="hybridMultilevel"/>
    <w:tmpl w:val="9DA69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7DB3F73"/>
    <w:multiLevelType w:val="multilevel"/>
    <w:tmpl w:val="F8F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033D36"/>
    <w:multiLevelType w:val="hybridMultilevel"/>
    <w:tmpl w:val="0CCC29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>
    <w:nsid w:val="3B9A4D2D"/>
    <w:multiLevelType w:val="multilevel"/>
    <w:tmpl w:val="F8F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6122CA"/>
    <w:multiLevelType w:val="multilevel"/>
    <w:tmpl w:val="F8F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0F22AD"/>
    <w:multiLevelType w:val="multilevel"/>
    <w:tmpl w:val="F8F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89603E"/>
    <w:multiLevelType w:val="multilevel"/>
    <w:tmpl w:val="B09E4032"/>
    <w:lvl w:ilvl="0">
      <w:start w:val="1"/>
      <w:numFmt w:val="upperRoman"/>
      <w:pStyle w:val="Heading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471"/>
        </w:tabs>
        <w:ind w:left="4399" w:hanging="28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4">
    <w:nsid w:val="42EB773E"/>
    <w:multiLevelType w:val="hybridMultilevel"/>
    <w:tmpl w:val="69E4BDB2"/>
    <w:lvl w:ilvl="0" w:tplc="E71CB2D0">
      <w:start w:val="1"/>
      <w:numFmt w:val="decimal"/>
      <w:pStyle w:val="a"/>
      <w:lvlText w:val="Блок от код %1. 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67004"/>
    <w:multiLevelType w:val="hybridMultilevel"/>
    <w:tmpl w:val="44862E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52CA544A"/>
    <w:multiLevelType w:val="singleLevel"/>
    <w:tmpl w:val="B5AE744C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7">
    <w:nsid w:val="54AC23CC"/>
    <w:multiLevelType w:val="hybridMultilevel"/>
    <w:tmpl w:val="01FA4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84782E"/>
    <w:multiLevelType w:val="hybridMultilevel"/>
    <w:tmpl w:val="8EA85D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5BD71B81"/>
    <w:multiLevelType w:val="hybridMultilevel"/>
    <w:tmpl w:val="9EACC54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6C402C58"/>
    <w:multiLevelType w:val="hybridMultilevel"/>
    <w:tmpl w:val="AC327F22"/>
    <w:lvl w:ilvl="0" w:tplc="DA2C82D6">
      <w:start w:val="1"/>
      <w:numFmt w:val="decimal"/>
      <w:pStyle w:val="figurecaption"/>
      <w:lvlText w:val="Фиг. %1."/>
      <w:lvlJc w:val="center"/>
      <w:pPr>
        <w:ind w:left="1494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2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C35A0DC4"/>
    <w:lvl w:ilvl="0">
      <w:start w:val="1"/>
      <w:numFmt w:val="decimal"/>
      <w:pStyle w:val="tablehead"/>
      <w:lvlText w:val="Таблица %1.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22">
    <w:nsid w:val="72254FCA"/>
    <w:multiLevelType w:val="multilevel"/>
    <w:tmpl w:val="F8F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F60C64"/>
    <w:multiLevelType w:val="hybridMultilevel"/>
    <w:tmpl w:val="C9EA88D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>
    <w:nsid w:val="75B62863"/>
    <w:multiLevelType w:val="hybridMultilevel"/>
    <w:tmpl w:val="2B665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6"/>
  </w:num>
  <w:num w:numId="9">
    <w:abstractNumId w:val="21"/>
  </w:num>
  <w:num w:numId="10">
    <w:abstractNumId w:val="9"/>
  </w:num>
  <w:num w:numId="11">
    <w:abstractNumId w:val="2"/>
  </w:num>
  <w:num w:numId="12">
    <w:abstractNumId w:val="25"/>
  </w:num>
  <w:num w:numId="13">
    <w:abstractNumId w:val="18"/>
  </w:num>
  <w:num w:numId="14">
    <w:abstractNumId w:val="8"/>
  </w:num>
  <w:num w:numId="15">
    <w:abstractNumId w:val="1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3"/>
  </w:num>
  <w:num w:numId="19">
    <w:abstractNumId w:val="11"/>
  </w:num>
  <w:num w:numId="20">
    <w:abstractNumId w:val="0"/>
  </w:num>
  <w:num w:numId="21">
    <w:abstractNumId w:val="4"/>
  </w:num>
  <w:num w:numId="22">
    <w:abstractNumId w:val="14"/>
  </w:num>
  <w:num w:numId="23">
    <w:abstractNumId w:val="10"/>
  </w:num>
  <w:num w:numId="24">
    <w:abstractNumId w:val="22"/>
  </w:num>
  <w:num w:numId="25">
    <w:abstractNumId w:val="14"/>
    <w:lvlOverride w:ilvl="0">
      <w:startOverride w:val="1"/>
    </w:lvlOverride>
  </w:num>
  <w:num w:numId="26">
    <w:abstractNumId w:val="6"/>
  </w:num>
  <w:num w:numId="27">
    <w:abstractNumId w:val="19"/>
  </w:num>
  <w:num w:numId="28">
    <w:abstractNumId w:val="23"/>
  </w:num>
  <w:num w:numId="29">
    <w:abstractNumId w:val="24"/>
  </w:num>
  <w:num w:numId="30">
    <w:abstractNumId w:val="7"/>
  </w:num>
  <w:num w:numId="31">
    <w:abstractNumId w:val="15"/>
  </w:num>
  <w:num w:numId="32">
    <w:abstractNumId w:val="1"/>
  </w:num>
  <w:num w:numId="33">
    <w:abstractNumId w:val="17"/>
  </w:num>
  <w:num w:numId="34">
    <w:abstractNumId w:val="14"/>
    <w:lvlOverride w:ilvl="0">
      <w:startOverride w:val="1"/>
    </w:lvlOverride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17258"/>
    <w:rsid w:val="0004390D"/>
    <w:rsid w:val="0005220A"/>
    <w:rsid w:val="00065ED2"/>
    <w:rsid w:val="00082258"/>
    <w:rsid w:val="000844EC"/>
    <w:rsid w:val="0009118A"/>
    <w:rsid w:val="000B4641"/>
    <w:rsid w:val="000F1C9D"/>
    <w:rsid w:val="00102A32"/>
    <w:rsid w:val="0010711E"/>
    <w:rsid w:val="00115C1B"/>
    <w:rsid w:val="00122211"/>
    <w:rsid w:val="00123130"/>
    <w:rsid w:val="00127EDD"/>
    <w:rsid w:val="00135EA6"/>
    <w:rsid w:val="00151823"/>
    <w:rsid w:val="00161F9D"/>
    <w:rsid w:val="00165FB8"/>
    <w:rsid w:val="00167A52"/>
    <w:rsid w:val="0017427D"/>
    <w:rsid w:val="00182860"/>
    <w:rsid w:val="001A19E1"/>
    <w:rsid w:val="001F441D"/>
    <w:rsid w:val="00223230"/>
    <w:rsid w:val="00230FB9"/>
    <w:rsid w:val="00237ABE"/>
    <w:rsid w:val="00242FAB"/>
    <w:rsid w:val="00245744"/>
    <w:rsid w:val="00276735"/>
    <w:rsid w:val="002824FC"/>
    <w:rsid w:val="002864A3"/>
    <w:rsid w:val="002B38DB"/>
    <w:rsid w:val="002B3B81"/>
    <w:rsid w:val="0030626D"/>
    <w:rsid w:val="00315897"/>
    <w:rsid w:val="003366F8"/>
    <w:rsid w:val="00341AD3"/>
    <w:rsid w:val="00346BAD"/>
    <w:rsid w:val="00353A7D"/>
    <w:rsid w:val="00382932"/>
    <w:rsid w:val="00385387"/>
    <w:rsid w:val="00385967"/>
    <w:rsid w:val="00387FA3"/>
    <w:rsid w:val="003925D8"/>
    <w:rsid w:val="003A47B5"/>
    <w:rsid w:val="003A59A6"/>
    <w:rsid w:val="004059FE"/>
    <w:rsid w:val="00405CD9"/>
    <w:rsid w:val="00412F65"/>
    <w:rsid w:val="00421B91"/>
    <w:rsid w:val="004445B3"/>
    <w:rsid w:val="00471E9B"/>
    <w:rsid w:val="004853C1"/>
    <w:rsid w:val="004E2C63"/>
    <w:rsid w:val="004F1371"/>
    <w:rsid w:val="0050134C"/>
    <w:rsid w:val="00540BAC"/>
    <w:rsid w:val="00560ACB"/>
    <w:rsid w:val="00564872"/>
    <w:rsid w:val="005869E8"/>
    <w:rsid w:val="00590957"/>
    <w:rsid w:val="005A234E"/>
    <w:rsid w:val="005B520E"/>
    <w:rsid w:val="005B535B"/>
    <w:rsid w:val="005B5D06"/>
    <w:rsid w:val="005E5CD1"/>
    <w:rsid w:val="005F3DDC"/>
    <w:rsid w:val="005F602A"/>
    <w:rsid w:val="006108A4"/>
    <w:rsid w:val="0061741C"/>
    <w:rsid w:val="006309D3"/>
    <w:rsid w:val="00665B6B"/>
    <w:rsid w:val="00672DF2"/>
    <w:rsid w:val="0067731B"/>
    <w:rsid w:val="00686C3A"/>
    <w:rsid w:val="006B04BD"/>
    <w:rsid w:val="006C4648"/>
    <w:rsid w:val="006D2E5D"/>
    <w:rsid w:val="006E7FA3"/>
    <w:rsid w:val="007020C5"/>
    <w:rsid w:val="00706663"/>
    <w:rsid w:val="00712196"/>
    <w:rsid w:val="0072064C"/>
    <w:rsid w:val="00727433"/>
    <w:rsid w:val="007442B3"/>
    <w:rsid w:val="00753F7B"/>
    <w:rsid w:val="0075435E"/>
    <w:rsid w:val="00772887"/>
    <w:rsid w:val="0078398E"/>
    <w:rsid w:val="00787C5A"/>
    <w:rsid w:val="007919DE"/>
    <w:rsid w:val="00796C3E"/>
    <w:rsid w:val="007A0932"/>
    <w:rsid w:val="007A4BBE"/>
    <w:rsid w:val="007A60DF"/>
    <w:rsid w:val="007B3E44"/>
    <w:rsid w:val="007C0308"/>
    <w:rsid w:val="007D51D0"/>
    <w:rsid w:val="007E44E7"/>
    <w:rsid w:val="007F50AC"/>
    <w:rsid w:val="008014D2"/>
    <w:rsid w:val="008054BC"/>
    <w:rsid w:val="0081360C"/>
    <w:rsid w:val="008668A8"/>
    <w:rsid w:val="00875CE1"/>
    <w:rsid w:val="008773B7"/>
    <w:rsid w:val="008A2E5B"/>
    <w:rsid w:val="008A55B5"/>
    <w:rsid w:val="008A75C8"/>
    <w:rsid w:val="008B2105"/>
    <w:rsid w:val="008D0856"/>
    <w:rsid w:val="008D2DBE"/>
    <w:rsid w:val="008D7DB2"/>
    <w:rsid w:val="008F6815"/>
    <w:rsid w:val="00905ABC"/>
    <w:rsid w:val="00914DFA"/>
    <w:rsid w:val="0093712A"/>
    <w:rsid w:val="0097508D"/>
    <w:rsid w:val="00980A52"/>
    <w:rsid w:val="009919C7"/>
    <w:rsid w:val="00995D9D"/>
    <w:rsid w:val="009A56FA"/>
    <w:rsid w:val="009B4CDE"/>
    <w:rsid w:val="009C7A4F"/>
    <w:rsid w:val="009E41B6"/>
    <w:rsid w:val="00A249DB"/>
    <w:rsid w:val="00A31E42"/>
    <w:rsid w:val="00A33BDE"/>
    <w:rsid w:val="00A46CF8"/>
    <w:rsid w:val="00A510F7"/>
    <w:rsid w:val="00A56100"/>
    <w:rsid w:val="00A73F13"/>
    <w:rsid w:val="00A94828"/>
    <w:rsid w:val="00AC1BE1"/>
    <w:rsid w:val="00AC6519"/>
    <w:rsid w:val="00AD09A7"/>
    <w:rsid w:val="00AE598B"/>
    <w:rsid w:val="00B02BEB"/>
    <w:rsid w:val="00B0418B"/>
    <w:rsid w:val="00B1566A"/>
    <w:rsid w:val="00B23192"/>
    <w:rsid w:val="00B6237D"/>
    <w:rsid w:val="00B76638"/>
    <w:rsid w:val="00B77A73"/>
    <w:rsid w:val="00B80053"/>
    <w:rsid w:val="00BA5480"/>
    <w:rsid w:val="00BB5F48"/>
    <w:rsid w:val="00BD0781"/>
    <w:rsid w:val="00BE5626"/>
    <w:rsid w:val="00BF3562"/>
    <w:rsid w:val="00BF4029"/>
    <w:rsid w:val="00BF4141"/>
    <w:rsid w:val="00C040EE"/>
    <w:rsid w:val="00C26868"/>
    <w:rsid w:val="00C34680"/>
    <w:rsid w:val="00C45B9B"/>
    <w:rsid w:val="00C61D44"/>
    <w:rsid w:val="00C72C56"/>
    <w:rsid w:val="00C75D0E"/>
    <w:rsid w:val="00C94F4A"/>
    <w:rsid w:val="00C975F9"/>
    <w:rsid w:val="00CB1404"/>
    <w:rsid w:val="00CB66E6"/>
    <w:rsid w:val="00CC2D4C"/>
    <w:rsid w:val="00CF06F6"/>
    <w:rsid w:val="00D1766D"/>
    <w:rsid w:val="00D22D1A"/>
    <w:rsid w:val="00D3078D"/>
    <w:rsid w:val="00D83BC2"/>
    <w:rsid w:val="00D9156D"/>
    <w:rsid w:val="00D95CA5"/>
    <w:rsid w:val="00DA0145"/>
    <w:rsid w:val="00DA5BA0"/>
    <w:rsid w:val="00DD2373"/>
    <w:rsid w:val="00DE3BE8"/>
    <w:rsid w:val="00E27433"/>
    <w:rsid w:val="00E43AAF"/>
    <w:rsid w:val="00E4514D"/>
    <w:rsid w:val="00E63494"/>
    <w:rsid w:val="00E83675"/>
    <w:rsid w:val="00E91219"/>
    <w:rsid w:val="00EA506F"/>
    <w:rsid w:val="00EB4F23"/>
    <w:rsid w:val="00ED22A3"/>
    <w:rsid w:val="00ED5801"/>
    <w:rsid w:val="00EE4362"/>
    <w:rsid w:val="00EF18D7"/>
    <w:rsid w:val="00EF1E8A"/>
    <w:rsid w:val="00EF3A1A"/>
    <w:rsid w:val="00F106EE"/>
    <w:rsid w:val="00F1319F"/>
    <w:rsid w:val="00F63971"/>
    <w:rsid w:val="00F677FC"/>
    <w:rsid w:val="00FA55C4"/>
    <w:rsid w:val="00FB643F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F3DDC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5B6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118A"/>
    <w:pPr>
      <w:keepNext/>
      <w:keepLines/>
      <w:numPr>
        <w:ilvl w:val="1"/>
        <w:numId w:val="4"/>
      </w:numPr>
      <w:tabs>
        <w:tab w:val="clear" w:pos="4471"/>
        <w:tab w:val="num" w:pos="2977"/>
      </w:tabs>
      <w:spacing w:before="120" w:after="60"/>
      <w:ind w:left="1985"/>
      <w:jc w:val="left"/>
      <w:outlineLvl w:val="1"/>
    </w:pPr>
    <w:rPr>
      <w:rFonts w:eastAsia="MS Mincho"/>
      <w:i/>
      <w:iCs/>
      <w:noProof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12A"/>
    <w:pPr>
      <w:numPr>
        <w:ilvl w:val="2"/>
        <w:numId w:val="6"/>
      </w:numPr>
      <w:spacing w:line="260" w:lineRule="exact"/>
      <w:ind w:firstLine="289"/>
      <w:jc w:val="both"/>
      <w:outlineLvl w:val="2"/>
    </w:pPr>
    <w:rPr>
      <w:rFonts w:eastAsia="MS Mincho"/>
      <w:i/>
      <w:iCs/>
      <w:noProof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26868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26868"/>
    <w:pPr>
      <w:tabs>
        <w:tab w:val="left" w:pos="360"/>
      </w:tabs>
      <w:spacing w:before="160" w:after="80"/>
      <w:outlineLvl w:val="4"/>
    </w:pPr>
    <w:rPr>
      <w:smallCaps/>
      <w:noProof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5B6B"/>
    <w:rPr>
      <w:rFonts w:ascii="Times New Roman" w:eastAsia="MS Mincho" w:hAnsi="Times New Roman"/>
      <w:smallCaps/>
      <w:noProof/>
      <w:sz w:val="28"/>
    </w:rPr>
  </w:style>
  <w:style w:type="character" w:customStyle="1" w:styleId="Heading2Char">
    <w:name w:val="Heading 2 Char"/>
    <w:link w:val="Heading2"/>
    <w:uiPriority w:val="99"/>
    <w:locked/>
    <w:rsid w:val="0009118A"/>
    <w:rPr>
      <w:rFonts w:ascii="Times New Roman" w:eastAsia="MS Mincho" w:hAnsi="Times New Roman"/>
      <w:i/>
      <w:iCs/>
      <w:noProof/>
      <w:sz w:val="24"/>
    </w:rPr>
  </w:style>
  <w:style w:type="character" w:customStyle="1" w:styleId="Heading3Char">
    <w:name w:val="Heading 3 Char"/>
    <w:link w:val="Heading3"/>
    <w:uiPriority w:val="99"/>
    <w:locked/>
    <w:rsid w:val="0093712A"/>
    <w:rPr>
      <w:rFonts w:ascii="Times New Roman" w:eastAsia="MS Mincho" w:hAnsi="Times New Roman"/>
      <w:i/>
      <w:iCs/>
      <w:noProof/>
      <w:sz w:val="24"/>
    </w:rPr>
  </w:style>
  <w:style w:type="character" w:customStyle="1" w:styleId="Heading4Char">
    <w:name w:val="Heading 4 Char"/>
    <w:link w:val="Heading4"/>
    <w:uiPriority w:val="99"/>
    <w:locked/>
    <w:rsid w:val="00C26868"/>
    <w:rPr>
      <w:rFonts w:ascii="Times New Roman" w:eastAsia="MS Mincho" w:hAnsi="Times New Roman"/>
      <w:i/>
      <w:iCs/>
      <w:noProof/>
      <w:sz w:val="24"/>
    </w:rPr>
  </w:style>
  <w:style w:type="character" w:customStyle="1" w:styleId="Heading5Char">
    <w:name w:val="Heading 5 Char"/>
    <w:link w:val="Heading5"/>
    <w:uiPriority w:val="99"/>
    <w:locked/>
    <w:rsid w:val="00C26868"/>
    <w:rPr>
      <w:rFonts w:ascii="Times New Roman" w:hAnsi="Times New Roman"/>
      <w:smallCaps/>
      <w:noProof/>
      <w:sz w:val="28"/>
    </w:rPr>
  </w:style>
  <w:style w:type="paragraph" w:customStyle="1" w:styleId="Abstract">
    <w:name w:val="Abstract"/>
    <w:uiPriority w:val="99"/>
    <w:qFormat/>
    <w:rsid w:val="00564872"/>
    <w:pPr>
      <w:spacing w:after="200"/>
      <w:ind w:firstLine="274"/>
      <w:jc w:val="both"/>
    </w:pPr>
    <w:rPr>
      <w:rFonts w:ascii="Times New Roman" w:hAnsi="Times New Roman"/>
      <w:b/>
      <w:bCs/>
      <w:sz w:val="22"/>
      <w:szCs w:val="18"/>
    </w:rPr>
  </w:style>
  <w:style w:type="paragraph" w:customStyle="1" w:styleId="Affiliation">
    <w:name w:val="Affiliation"/>
    <w:uiPriority w:val="99"/>
    <w:qFormat/>
    <w:rsid w:val="008F6815"/>
    <w:pPr>
      <w:jc w:val="center"/>
    </w:pPr>
    <w:rPr>
      <w:rFonts w:ascii="Times New Roman" w:eastAsia="MS Mincho" w:hAnsi="Times New Roman"/>
      <w:sz w:val="22"/>
      <w:lang w:val="bg-BG"/>
    </w:rPr>
  </w:style>
  <w:style w:type="paragraph" w:customStyle="1" w:styleId="Author">
    <w:name w:val="Author"/>
    <w:uiPriority w:val="99"/>
    <w:qFormat/>
    <w:rsid w:val="008F6815"/>
    <w:pPr>
      <w:spacing w:before="360" w:after="40"/>
      <w:jc w:val="center"/>
    </w:pPr>
    <w:rPr>
      <w:rFonts w:ascii="Times New Roman" w:hAnsi="Times New Roman"/>
      <w:noProof/>
      <w:sz w:val="24"/>
      <w:szCs w:val="22"/>
      <w:lang w:val="bg-BG"/>
    </w:rPr>
  </w:style>
  <w:style w:type="paragraph" w:styleId="BodyText">
    <w:name w:val="Body Text"/>
    <w:basedOn w:val="Normal"/>
    <w:link w:val="BodyTextChar"/>
    <w:uiPriority w:val="99"/>
    <w:qFormat/>
    <w:rsid w:val="00665B6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  <w:sz w:val="24"/>
    </w:rPr>
  </w:style>
  <w:style w:type="character" w:customStyle="1" w:styleId="BodyTextChar">
    <w:name w:val="Body Text Char"/>
    <w:link w:val="BodyText"/>
    <w:uiPriority w:val="99"/>
    <w:locked/>
    <w:rsid w:val="00665B6B"/>
    <w:rPr>
      <w:rFonts w:ascii="Times New Roman" w:eastAsia="MS Mincho" w:hAnsi="Times New Roman"/>
      <w:spacing w:val="-1"/>
      <w:sz w:val="24"/>
    </w:rPr>
  </w:style>
  <w:style w:type="paragraph" w:customStyle="1" w:styleId="bulletlist">
    <w:name w:val="bullet list"/>
    <w:basedOn w:val="BodyText"/>
    <w:rsid w:val="008054BC"/>
    <w:pPr>
      <w:numPr>
        <w:numId w:val="1"/>
      </w:numPr>
    </w:pPr>
  </w:style>
  <w:style w:type="paragraph" w:customStyle="1" w:styleId="equation">
    <w:name w:val="equation"/>
    <w:basedOn w:val="Normal"/>
    <w:uiPriority w:val="99"/>
    <w:qFormat/>
    <w:rsid w:val="008D2DBE"/>
    <w:pPr>
      <w:tabs>
        <w:tab w:val="center" w:pos="4820"/>
        <w:tab w:val="right" w:pos="9781"/>
      </w:tabs>
      <w:spacing w:before="240" w:after="240" w:line="216" w:lineRule="auto"/>
    </w:pPr>
    <w:rPr>
      <w:rFonts w:ascii="Symbol" w:eastAsia="MS Mincho" w:hAnsi="Symbol" w:cs="Symbol"/>
      <w:sz w:val="24"/>
    </w:rPr>
  </w:style>
  <w:style w:type="paragraph" w:customStyle="1" w:styleId="figurecaption">
    <w:name w:val="figure caption"/>
    <w:qFormat/>
    <w:rsid w:val="00C26868"/>
    <w:pPr>
      <w:numPr>
        <w:numId w:val="2"/>
      </w:numPr>
      <w:tabs>
        <w:tab w:val="left" w:pos="533"/>
      </w:tabs>
      <w:spacing w:before="80" w:after="200"/>
      <w:jc w:val="center"/>
    </w:pPr>
    <w:rPr>
      <w:rFonts w:ascii="Times New Roman" w:hAnsi="Times New Roman"/>
      <w:noProof/>
      <w:sz w:val="22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qFormat/>
    <w:rsid w:val="00564872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22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qFormat/>
    <w:rsid w:val="005B5D06"/>
    <w:pPr>
      <w:numPr>
        <w:numId w:val="8"/>
      </w:numPr>
      <w:spacing w:after="50" w:line="240" w:lineRule="exact"/>
      <w:ind w:left="426" w:hanging="426"/>
      <w:jc w:val="both"/>
    </w:pPr>
    <w:rPr>
      <w:rFonts w:ascii="Times New Roman" w:eastAsia="MS Mincho" w:hAnsi="Times New Roman"/>
      <w:noProof/>
      <w:sz w:val="22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9919C7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8"/>
      <w:szCs w:val="12"/>
    </w:rPr>
  </w:style>
  <w:style w:type="paragraph" w:customStyle="1" w:styleId="tablehead">
    <w:name w:val="table head"/>
    <w:link w:val="tableheadChar"/>
    <w:uiPriority w:val="99"/>
    <w:qFormat/>
    <w:rsid w:val="008D2DBE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noProof/>
      <w:sz w:val="22"/>
      <w:szCs w:val="16"/>
    </w:rPr>
  </w:style>
  <w:style w:type="paragraph" w:styleId="Title">
    <w:name w:val="Title"/>
    <w:basedOn w:val="papertitle"/>
    <w:next w:val="Normal"/>
    <w:link w:val="TitleChar"/>
    <w:uiPriority w:val="10"/>
    <w:qFormat/>
    <w:rsid w:val="008773B7"/>
    <w:rPr>
      <w:rFonts w:eastAsia="MS Mincho"/>
    </w:rPr>
  </w:style>
  <w:style w:type="character" w:customStyle="1" w:styleId="TitleChar">
    <w:name w:val="Title Char"/>
    <w:basedOn w:val="DefaultParagraphFont"/>
    <w:link w:val="Title"/>
    <w:uiPriority w:val="10"/>
    <w:rsid w:val="008773B7"/>
    <w:rPr>
      <w:rFonts w:ascii="Times New Roman" w:eastAsia="MS Mincho" w:hAnsi="Times New Roman"/>
      <w:bCs/>
      <w:noProof/>
      <w:sz w:val="48"/>
      <w:szCs w:val="48"/>
    </w:rPr>
  </w:style>
  <w:style w:type="paragraph" w:styleId="Subtitle">
    <w:name w:val="Subtitle"/>
    <w:basedOn w:val="papersubtitle"/>
    <w:next w:val="Normal"/>
    <w:link w:val="SubtitleChar"/>
    <w:uiPriority w:val="11"/>
    <w:qFormat/>
    <w:rsid w:val="008773B7"/>
    <w:rPr>
      <w:rFonts w:eastAsia="MS Mincho"/>
    </w:rPr>
  </w:style>
  <w:style w:type="character" w:customStyle="1" w:styleId="SubtitleChar">
    <w:name w:val="Subtitle Char"/>
    <w:basedOn w:val="DefaultParagraphFont"/>
    <w:link w:val="Subtitle"/>
    <w:uiPriority w:val="11"/>
    <w:rsid w:val="008773B7"/>
    <w:rPr>
      <w:rFonts w:ascii="Times New Roman" w:eastAsia="MS Mincho" w:hAnsi="Times New Roman"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05A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43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43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B643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43F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2FAB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5CE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68A8"/>
    <w:rPr>
      <w:b/>
      <w:bCs/>
    </w:rPr>
  </w:style>
  <w:style w:type="character" w:styleId="Emphasis">
    <w:name w:val="Emphasis"/>
    <w:basedOn w:val="DefaultParagraphFont"/>
    <w:uiPriority w:val="20"/>
    <w:qFormat/>
    <w:rsid w:val="008668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F23"/>
    <w:rPr>
      <w:rFonts w:ascii="Courier New" w:hAnsi="Courier New" w:cs="Courier New"/>
    </w:rPr>
  </w:style>
  <w:style w:type="paragraph" w:customStyle="1" w:styleId="code">
    <w:name w:val="code"/>
    <w:basedOn w:val="Normal"/>
    <w:link w:val="codeChar"/>
    <w:qFormat/>
    <w:rsid w:val="00BB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/>
      <w:bCs/>
      <w:color w:val="000080"/>
    </w:rPr>
  </w:style>
  <w:style w:type="paragraph" w:customStyle="1" w:styleId="a">
    <w:name w:val="Блок от код"/>
    <w:basedOn w:val="tablehead"/>
    <w:link w:val="Char"/>
    <w:qFormat/>
    <w:rsid w:val="008D0856"/>
    <w:pPr>
      <w:numPr>
        <w:numId w:val="15"/>
      </w:numPr>
    </w:pPr>
    <w:rPr>
      <w:lang w:val="bg-BG"/>
    </w:rPr>
  </w:style>
  <w:style w:type="character" w:customStyle="1" w:styleId="codeChar">
    <w:name w:val="code Char"/>
    <w:basedOn w:val="DefaultParagraphFont"/>
    <w:link w:val="code"/>
    <w:rsid w:val="00BB5F48"/>
    <w:rPr>
      <w:rFonts w:ascii="Courier New" w:hAnsi="Courier New" w:cs="Courier New"/>
      <w:b/>
      <w:bCs/>
      <w:color w:val="000080"/>
    </w:rPr>
  </w:style>
  <w:style w:type="character" w:styleId="HTMLCode">
    <w:name w:val="HTML Code"/>
    <w:basedOn w:val="DefaultParagraphFont"/>
    <w:uiPriority w:val="99"/>
    <w:semiHidden/>
    <w:unhideWhenUsed/>
    <w:rsid w:val="000844EC"/>
    <w:rPr>
      <w:rFonts w:ascii="Courier New" w:eastAsia="Times New Roman" w:hAnsi="Courier New" w:cs="Courier New"/>
      <w:sz w:val="20"/>
      <w:szCs w:val="20"/>
    </w:rPr>
  </w:style>
  <w:style w:type="character" w:customStyle="1" w:styleId="tableheadChar">
    <w:name w:val="table head Char"/>
    <w:basedOn w:val="DefaultParagraphFont"/>
    <w:link w:val="tablehead"/>
    <w:uiPriority w:val="99"/>
    <w:rsid w:val="008D0856"/>
    <w:rPr>
      <w:rFonts w:ascii="Times New Roman" w:hAnsi="Times New Roman"/>
      <w:noProof/>
      <w:sz w:val="22"/>
      <w:szCs w:val="16"/>
    </w:rPr>
  </w:style>
  <w:style w:type="character" w:customStyle="1" w:styleId="Char">
    <w:name w:val="Блок от код Char"/>
    <w:basedOn w:val="tableheadChar"/>
    <w:link w:val="a"/>
    <w:rsid w:val="008D0856"/>
    <w:rPr>
      <w:rFonts w:ascii="Times New Roman" w:hAnsi="Times New Roman"/>
      <w:noProof/>
      <w:sz w:val="22"/>
      <w:szCs w:val="16"/>
      <w:lang w:val="bg-BG"/>
    </w:rPr>
  </w:style>
  <w:style w:type="paragraph" w:styleId="ListBullet">
    <w:name w:val="List Bullet"/>
    <w:basedOn w:val="Normal"/>
    <w:uiPriority w:val="99"/>
    <w:unhideWhenUsed/>
    <w:rsid w:val="00BD0781"/>
    <w:pPr>
      <w:numPr>
        <w:numId w:val="20"/>
      </w:numPr>
      <w:contextualSpacing/>
    </w:pPr>
  </w:style>
  <w:style w:type="character" w:customStyle="1" w:styleId="viiyi">
    <w:name w:val="viiyi"/>
    <w:basedOn w:val="DefaultParagraphFont"/>
    <w:rsid w:val="00B02BEB"/>
  </w:style>
  <w:style w:type="character" w:customStyle="1" w:styleId="jlqj4b">
    <w:name w:val="jlqj4b"/>
    <w:basedOn w:val="DefaultParagraphFont"/>
    <w:rsid w:val="00B02BEB"/>
  </w:style>
  <w:style w:type="paragraph" w:styleId="ListParagraph">
    <w:name w:val="List Paragraph"/>
    <w:basedOn w:val="Normal"/>
    <w:uiPriority w:val="34"/>
    <w:rsid w:val="009A56FA"/>
    <w:pPr>
      <w:ind w:left="720"/>
      <w:contextualSpacing/>
    </w:pPr>
  </w:style>
  <w:style w:type="character" w:customStyle="1" w:styleId="ew">
    <w:name w:val="ew"/>
    <w:basedOn w:val="DefaultParagraphFont"/>
    <w:rsid w:val="00FA55C4"/>
  </w:style>
  <w:style w:type="paragraph" w:customStyle="1" w:styleId="iy">
    <w:name w:val="iy"/>
    <w:basedOn w:val="Normal"/>
    <w:rsid w:val="00123130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83BC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ln">
    <w:name w:val="pln"/>
    <w:basedOn w:val="DefaultParagraphFont"/>
    <w:rsid w:val="005F3DDC"/>
  </w:style>
  <w:style w:type="character" w:customStyle="1" w:styleId="kwd">
    <w:name w:val="kwd"/>
    <w:basedOn w:val="DefaultParagraphFont"/>
    <w:rsid w:val="00102A32"/>
  </w:style>
  <w:style w:type="character" w:customStyle="1" w:styleId="typ">
    <w:name w:val="typ"/>
    <w:basedOn w:val="DefaultParagraphFont"/>
    <w:rsid w:val="00102A32"/>
  </w:style>
  <w:style w:type="character" w:customStyle="1" w:styleId="pun">
    <w:name w:val="pun"/>
    <w:basedOn w:val="DefaultParagraphFont"/>
    <w:rsid w:val="00102A32"/>
  </w:style>
  <w:style w:type="character" w:customStyle="1" w:styleId="replaced">
    <w:name w:val="replaced"/>
    <w:basedOn w:val="DefaultParagraphFont"/>
    <w:rsid w:val="00065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F3DDC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5B6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118A"/>
    <w:pPr>
      <w:keepNext/>
      <w:keepLines/>
      <w:numPr>
        <w:ilvl w:val="1"/>
        <w:numId w:val="4"/>
      </w:numPr>
      <w:tabs>
        <w:tab w:val="clear" w:pos="4471"/>
        <w:tab w:val="num" w:pos="2977"/>
      </w:tabs>
      <w:spacing w:before="120" w:after="60"/>
      <w:ind w:left="1985"/>
      <w:jc w:val="left"/>
      <w:outlineLvl w:val="1"/>
    </w:pPr>
    <w:rPr>
      <w:rFonts w:eastAsia="MS Mincho"/>
      <w:i/>
      <w:iCs/>
      <w:noProof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12A"/>
    <w:pPr>
      <w:numPr>
        <w:ilvl w:val="2"/>
        <w:numId w:val="6"/>
      </w:numPr>
      <w:spacing w:line="260" w:lineRule="exact"/>
      <w:ind w:firstLine="289"/>
      <w:jc w:val="both"/>
      <w:outlineLvl w:val="2"/>
    </w:pPr>
    <w:rPr>
      <w:rFonts w:eastAsia="MS Mincho"/>
      <w:i/>
      <w:iCs/>
      <w:noProof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26868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26868"/>
    <w:pPr>
      <w:tabs>
        <w:tab w:val="left" w:pos="360"/>
      </w:tabs>
      <w:spacing w:before="160" w:after="80"/>
      <w:outlineLvl w:val="4"/>
    </w:pPr>
    <w:rPr>
      <w:smallCaps/>
      <w:noProof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5B6B"/>
    <w:rPr>
      <w:rFonts w:ascii="Times New Roman" w:eastAsia="MS Mincho" w:hAnsi="Times New Roman"/>
      <w:smallCaps/>
      <w:noProof/>
      <w:sz w:val="28"/>
    </w:rPr>
  </w:style>
  <w:style w:type="character" w:customStyle="1" w:styleId="Heading2Char">
    <w:name w:val="Heading 2 Char"/>
    <w:link w:val="Heading2"/>
    <w:uiPriority w:val="99"/>
    <w:locked/>
    <w:rsid w:val="0009118A"/>
    <w:rPr>
      <w:rFonts w:ascii="Times New Roman" w:eastAsia="MS Mincho" w:hAnsi="Times New Roman"/>
      <w:i/>
      <w:iCs/>
      <w:noProof/>
      <w:sz w:val="24"/>
    </w:rPr>
  </w:style>
  <w:style w:type="character" w:customStyle="1" w:styleId="Heading3Char">
    <w:name w:val="Heading 3 Char"/>
    <w:link w:val="Heading3"/>
    <w:uiPriority w:val="99"/>
    <w:locked/>
    <w:rsid w:val="0093712A"/>
    <w:rPr>
      <w:rFonts w:ascii="Times New Roman" w:eastAsia="MS Mincho" w:hAnsi="Times New Roman"/>
      <w:i/>
      <w:iCs/>
      <w:noProof/>
      <w:sz w:val="24"/>
    </w:rPr>
  </w:style>
  <w:style w:type="character" w:customStyle="1" w:styleId="Heading4Char">
    <w:name w:val="Heading 4 Char"/>
    <w:link w:val="Heading4"/>
    <w:uiPriority w:val="99"/>
    <w:locked/>
    <w:rsid w:val="00C26868"/>
    <w:rPr>
      <w:rFonts w:ascii="Times New Roman" w:eastAsia="MS Mincho" w:hAnsi="Times New Roman"/>
      <w:i/>
      <w:iCs/>
      <w:noProof/>
      <w:sz w:val="24"/>
    </w:rPr>
  </w:style>
  <w:style w:type="character" w:customStyle="1" w:styleId="Heading5Char">
    <w:name w:val="Heading 5 Char"/>
    <w:link w:val="Heading5"/>
    <w:uiPriority w:val="99"/>
    <w:locked/>
    <w:rsid w:val="00C26868"/>
    <w:rPr>
      <w:rFonts w:ascii="Times New Roman" w:hAnsi="Times New Roman"/>
      <w:smallCaps/>
      <w:noProof/>
      <w:sz w:val="28"/>
    </w:rPr>
  </w:style>
  <w:style w:type="paragraph" w:customStyle="1" w:styleId="Abstract">
    <w:name w:val="Abstract"/>
    <w:uiPriority w:val="99"/>
    <w:qFormat/>
    <w:rsid w:val="00564872"/>
    <w:pPr>
      <w:spacing w:after="200"/>
      <w:ind w:firstLine="274"/>
      <w:jc w:val="both"/>
    </w:pPr>
    <w:rPr>
      <w:rFonts w:ascii="Times New Roman" w:hAnsi="Times New Roman"/>
      <w:b/>
      <w:bCs/>
      <w:sz w:val="22"/>
      <w:szCs w:val="18"/>
    </w:rPr>
  </w:style>
  <w:style w:type="paragraph" w:customStyle="1" w:styleId="Affiliation">
    <w:name w:val="Affiliation"/>
    <w:uiPriority w:val="99"/>
    <w:qFormat/>
    <w:rsid w:val="008F6815"/>
    <w:pPr>
      <w:jc w:val="center"/>
    </w:pPr>
    <w:rPr>
      <w:rFonts w:ascii="Times New Roman" w:eastAsia="MS Mincho" w:hAnsi="Times New Roman"/>
      <w:sz w:val="22"/>
      <w:lang w:val="bg-BG"/>
    </w:rPr>
  </w:style>
  <w:style w:type="paragraph" w:customStyle="1" w:styleId="Author">
    <w:name w:val="Author"/>
    <w:uiPriority w:val="99"/>
    <w:qFormat/>
    <w:rsid w:val="008F6815"/>
    <w:pPr>
      <w:spacing w:before="360" w:after="40"/>
      <w:jc w:val="center"/>
    </w:pPr>
    <w:rPr>
      <w:rFonts w:ascii="Times New Roman" w:hAnsi="Times New Roman"/>
      <w:noProof/>
      <w:sz w:val="24"/>
      <w:szCs w:val="22"/>
      <w:lang w:val="bg-BG"/>
    </w:rPr>
  </w:style>
  <w:style w:type="paragraph" w:styleId="BodyText">
    <w:name w:val="Body Text"/>
    <w:basedOn w:val="Normal"/>
    <w:link w:val="BodyTextChar"/>
    <w:uiPriority w:val="99"/>
    <w:qFormat/>
    <w:rsid w:val="00665B6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  <w:sz w:val="24"/>
    </w:rPr>
  </w:style>
  <w:style w:type="character" w:customStyle="1" w:styleId="BodyTextChar">
    <w:name w:val="Body Text Char"/>
    <w:link w:val="BodyText"/>
    <w:uiPriority w:val="99"/>
    <w:locked/>
    <w:rsid w:val="00665B6B"/>
    <w:rPr>
      <w:rFonts w:ascii="Times New Roman" w:eastAsia="MS Mincho" w:hAnsi="Times New Roman"/>
      <w:spacing w:val="-1"/>
      <w:sz w:val="24"/>
    </w:rPr>
  </w:style>
  <w:style w:type="paragraph" w:customStyle="1" w:styleId="bulletlist">
    <w:name w:val="bullet list"/>
    <w:basedOn w:val="BodyText"/>
    <w:rsid w:val="008054BC"/>
    <w:pPr>
      <w:numPr>
        <w:numId w:val="1"/>
      </w:numPr>
    </w:pPr>
  </w:style>
  <w:style w:type="paragraph" w:customStyle="1" w:styleId="equation">
    <w:name w:val="equation"/>
    <w:basedOn w:val="Normal"/>
    <w:uiPriority w:val="99"/>
    <w:qFormat/>
    <w:rsid w:val="008D2DBE"/>
    <w:pPr>
      <w:tabs>
        <w:tab w:val="center" w:pos="4820"/>
        <w:tab w:val="right" w:pos="9781"/>
      </w:tabs>
      <w:spacing w:before="240" w:after="240" w:line="216" w:lineRule="auto"/>
    </w:pPr>
    <w:rPr>
      <w:rFonts w:ascii="Symbol" w:eastAsia="MS Mincho" w:hAnsi="Symbol" w:cs="Symbol"/>
      <w:sz w:val="24"/>
    </w:rPr>
  </w:style>
  <w:style w:type="paragraph" w:customStyle="1" w:styleId="figurecaption">
    <w:name w:val="figure caption"/>
    <w:qFormat/>
    <w:rsid w:val="00C26868"/>
    <w:pPr>
      <w:numPr>
        <w:numId w:val="2"/>
      </w:numPr>
      <w:tabs>
        <w:tab w:val="left" w:pos="533"/>
      </w:tabs>
      <w:spacing w:before="80" w:after="200"/>
      <w:jc w:val="center"/>
    </w:pPr>
    <w:rPr>
      <w:rFonts w:ascii="Times New Roman" w:hAnsi="Times New Roman"/>
      <w:noProof/>
      <w:sz w:val="22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qFormat/>
    <w:rsid w:val="00564872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22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qFormat/>
    <w:rsid w:val="005B5D06"/>
    <w:pPr>
      <w:numPr>
        <w:numId w:val="8"/>
      </w:numPr>
      <w:spacing w:after="50" w:line="240" w:lineRule="exact"/>
      <w:ind w:left="426" w:hanging="426"/>
      <w:jc w:val="both"/>
    </w:pPr>
    <w:rPr>
      <w:rFonts w:ascii="Times New Roman" w:eastAsia="MS Mincho" w:hAnsi="Times New Roman"/>
      <w:noProof/>
      <w:sz w:val="22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9919C7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8"/>
      <w:szCs w:val="12"/>
    </w:rPr>
  </w:style>
  <w:style w:type="paragraph" w:customStyle="1" w:styleId="tablehead">
    <w:name w:val="table head"/>
    <w:link w:val="tableheadChar"/>
    <w:uiPriority w:val="99"/>
    <w:qFormat/>
    <w:rsid w:val="008D2DBE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noProof/>
      <w:sz w:val="22"/>
      <w:szCs w:val="16"/>
    </w:rPr>
  </w:style>
  <w:style w:type="paragraph" w:styleId="Title">
    <w:name w:val="Title"/>
    <w:basedOn w:val="papertitle"/>
    <w:next w:val="Normal"/>
    <w:link w:val="TitleChar"/>
    <w:uiPriority w:val="10"/>
    <w:qFormat/>
    <w:rsid w:val="008773B7"/>
    <w:rPr>
      <w:rFonts w:eastAsia="MS Mincho"/>
    </w:rPr>
  </w:style>
  <w:style w:type="character" w:customStyle="1" w:styleId="TitleChar">
    <w:name w:val="Title Char"/>
    <w:basedOn w:val="DefaultParagraphFont"/>
    <w:link w:val="Title"/>
    <w:uiPriority w:val="10"/>
    <w:rsid w:val="008773B7"/>
    <w:rPr>
      <w:rFonts w:ascii="Times New Roman" w:eastAsia="MS Mincho" w:hAnsi="Times New Roman"/>
      <w:bCs/>
      <w:noProof/>
      <w:sz w:val="48"/>
      <w:szCs w:val="48"/>
    </w:rPr>
  </w:style>
  <w:style w:type="paragraph" w:styleId="Subtitle">
    <w:name w:val="Subtitle"/>
    <w:basedOn w:val="papersubtitle"/>
    <w:next w:val="Normal"/>
    <w:link w:val="SubtitleChar"/>
    <w:uiPriority w:val="11"/>
    <w:qFormat/>
    <w:rsid w:val="008773B7"/>
    <w:rPr>
      <w:rFonts w:eastAsia="MS Mincho"/>
    </w:rPr>
  </w:style>
  <w:style w:type="character" w:customStyle="1" w:styleId="SubtitleChar">
    <w:name w:val="Subtitle Char"/>
    <w:basedOn w:val="DefaultParagraphFont"/>
    <w:link w:val="Subtitle"/>
    <w:uiPriority w:val="11"/>
    <w:rsid w:val="008773B7"/>
    <w:rPr>
      <w:rFonts w:ascii="Times New Roman" w:eastAsia="MS Mincho" w:hAnsi="Times New Roman"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05A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43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43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B643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43F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2FAB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5CE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68A8"/>
    <w:rPr>
      <w:b/>
      <w:bCs/>
    </w:rPr>
  </w:style>
  <w:style w:type="character" w:styleId="Emphasis">
    <w:name w:val="Emphasis"/>
    <w:basedOn w:val="DefaultParagraphFont"/>
    <w:uiPriority w:val="20"/>
    <w:qFormat/>
    <w:rsid w:val="008668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F23"/>
    <w:rPr>
      <w:rFonts w:ascii="Courier New" w:hAnsi="Courier New" w:cs="Courier New"/>
    </w:rPr>
  </w:style>
  <w:style w:type="paragraph" w:customStyle="1" w:styleId="code">
    <w:name w:val="code"/>
    <w:basedOn w:val="Normal"/>
    <w:link w:val="codeChar"/>
    <w:qFormat/>
    <w:rsid w:val="00BB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/>
      <w:bCs/>
      <w:color w:val="000080"/>
    </w:rPr>
  </w:style>
  <w:style w:type="paragraph" w:customStyle="1" w:styleId="a">
    <w:name w:val="Блок от код"/>
    <w:basedOn w:val="tablehead"/>
    <w:link w:val="Char"/>
    <w:qFormat/>
    <w:rsid w:val="008D0856"/>
    <w:pPr>
      <w:numPr>
        <w:numId w:val="15"/>
      </w:numPr>
    </w:pPr>
    <w:rPr>
      <w:lang w:val="bg-BG"/>
    </w:rPr>
  </w:style>
  <w:style w:type="character" w:customStyle="1" w:styleId="codeChar">
    <w:name w:val="code Char"/>
    <w:basedOn w:val="DefaultParagraphFont"/>
    <w:link w:val="code"/>
    <w:rsid w:val="00BB5F48"/>
    <w:rPr>
      <w:rFonts w:ascii="Courier New" w:hAnsi="Courier New" w:cs="Courier New"/>
      <w:b/>
      <w:bCs/>
      <w:color w:val="000080"/>
    </w:rPr>
  </w:style>
  <w:style w:type="character" w:styleId="HTMLCode">
    <w:name w:val="HTML Code"/>
    <w:basedOn w:val="DefaultParagraphFont"/>
    <w:uiPriority w:val="99"/>
    <w:semiHidden/>
    <w:unhideWhenUsed/>
    <w:rsid w:val="000844EC"/>
    <w:rPr>
      <w:rFonts w:ascii="Courier New" w:eastAsia="Times New Roman" w:hAnsi="Courier New" w:cs="Courier New"/>
      <w:sz w:val="20"/>
      <w:szCs w:val="20"/>
    </w:rPr>
  </w:style>
  <w:style w:type="character" w:customStyle="1" w:styleId="tableheadChar">
    <w:name w:val="table head Char"/>
    <w:basedOn w:val="DefaultParagraphFont"/>
    <w:link w:val="tablehead"/>
    <w:uiPriority w:val="99"/>
    <w:rsid w:val="008D0856"/>
    <w:rPr>
      <w:rFonts w:ascii="Times New Roman" w:hAnsi="Times New Roman"/>
      <w:noProof/>
      <w:sz w:val="22"/>
      <w:szCs w:val="16"/>
    </w:rPr>
  </w:style>
  <w:style w:type="character" w:customStyle="1" w:styleId="Char">
    <w:name w:val="Блок от код Char"/>
    <w:basedOn w:val="tableheadChar"/>
    <w:link w:val="a"/>
    <w:rsid w:val="008D0856"/>
    <w:rPr>
      <w:rFonts w:ascii="Times New Roman" w:hAnsi="Times New Roman"/>
      <w:noProof/>
      <w:sz w:val="22"/>
      <w:szCs w:val="16"/>
      <w:lang w:val="bg-BG"/>
    </w:rPr>
  </w:style>
  <w:style w:type="paragraph" w:styleId="ListBullet">
    <w:name w:val="List Bullet"/>
    <w:basedOn w:val="Normal"/>
    <w:uiPriority w:val="99"/>
    <w:unhideWhenUsed/>
    <w:rsid w:val="00BD0781"/>
    <w:pPr>
      <w:numPr>
        <w:numId w:val="20"/>
      </w:numPr>
      <w:contextualSpacing/>
    </w:pPr>
  </w:style>
  <w:style w:type="character" w:customStyle="1" w:styleId="viiyi">
    <w:name w:val="viiyi"/>
    <w:basedOn w:val="DefaultParagraphFont"/>
    <w:rsid w:val="00B02BEB"/>
  </w:style>
  <w:style w:type="character" w:customStyle="1" w:styleId="jlqj4b">
    <w:name w:val="jlqj4b"/>
    <w:basedOn w:val="DefaultParagraphFont"/>
    <w:rsid w:val="00B02BEB"/>
  </w:style>
  <w:style w:type="paragraph" w:styleId="ListParagraph">
    <w:name w:val="List Paragraph"/>
    <w:basedOn w:val="Normal"/>
    <w:uiPriority w:val="34"/>
    <w:rsid w:val="009A56FA"/>
    <w:pPr>
      <w:ind w:left="720"/>
      <w:contextualSpacing/>
    </w:pPr>
  </w:style>
  <w:style w:type="character" w:customStyle="1" w:styleId="ew">
    <w:name w:val="ew"/>
    <w:basedOn w:val="DefaultParagraphFont"/>
    <w:rsid w:val="00FA55C4"/>
  </w:style>
  <w:style w:type="paragraph" w:customStyle="1" w:styleId="iy">
    <w:name w:val="iy"/>
    <w:basedOn w:val="Normal"/>
    <w:rsid w:val="00123130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83BC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ln">
    <w:name w:val="pln"/>
    <w:basedOn w:val="DefaultParagraphFont"/>
    <w:rsid w:val="005F3DDC"/>
  </w:style>
  <w:style w:type="character" w:customStyle="1" w:styleId="kwd">
    <w:name w:val="kwd"/>
    <w:basedOn w:val="DefaultParagraphFont"/>
    <w:rsid w:val="00102A32"/>
  </w:style>
  <w:style w:type="character" w:customStyle="1" w:styleId="typ">
    <w:name w:val="typ"/>
    <w:basedOn w:val="DefaultParagraphFont"/>
    <w:rsid w:val="00102A32"/>
  </w:style>
  <w:style w:type="character" w:customStyle="1" w:styleId="pun">
    <w:name w:val="pun"/>
    <w:basedOn w:val="DefaultParagraphFont"/>
    <w:rsid w:val="00102A32"/>
  </w:style>
  <w:style w:type="character" w:customStyle="1" w:styleId="replaced">
    <w:name w:val="replaced"/>
    <w:basedOn w:val="DefaultParagraphFont"/>
    <w:rsid w:val="0006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hyperlink" Target="https://abhiandroid.com/programming/asynctask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hyperlink" Target="https://gs.statcounter.com/android-version-market-share/mobile-tablet/bulgaria#monthly-201912-202012-ba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reference/android/os/AsyncTask" TargetMode="External"/><Relationship Id="rId17" Type="http://schemas.openxmlformats.org/officeDocument/2006/relationships/hyperlink" Target="https://en.wikipedia.org/wiki/Android_11" TargetMode="External"/><Relationship Id="rId25" Type="http://schemas.openxmlformats.org/officeDocument/2006/relationships/hyperlink" Target="https://bg.admininfo.info/programar-android-procesos" TargetMode="External"/><Relationship Id="rId33" Type="http://schemas.openxmlformats.org/officeDocument/2006/relationships/hyperlink" Target="https://bg.begin-it.com/3486-android-fragmentation-problem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guide/topics/manifest/uses-sdk-element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stackoverflow.com/questions/3357477/is-asynctask-really-conceptually-flawed-or-am-i-just-missing-something?rq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reference/android/os/AsyncTask" TargetMode="External"/><Relationship Id="rId24" Type="http://schemas.openxmlformats.org/officeDocument/2006/relationships/hyperlink" Target="https://developer.android.com/reference/android/os/AsyncTask" TargetMode="External"/><Relationship Id="rId32" Type="http://schemas.openxmlformats.org/officeDocument/2006/relationships/hyperlink" Target="https://medium.com/@zhangqichuan/memory-leak-in-android-4a6a7e8d7780" TargetMode="External"/><Relationship Id="rId37" Type="http://schemas.openxmlformats.org/officeDocument/2006/relationships/hyperlink" Target="https://developer.android.com/reference/java/lang/ref/WeakReference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reference/android/os/AsyncTask" TargetMode="External"/><Relationship Id="rId23" Type="http://schemas.openxmlformats.org/officeDocument/2006/relationships/hyperlink" Target="https://developer.android.com/topic/libraries/architecture/coroutines" TargetMode="External"/><Relationship Id="rId28" Type="http://schemas.openxmlformats.org/officeDocument/2006/relationships/hyperlink" Target="https://x-wei.github.io/andev_p1e2_internet.html" TargetMode="External"/><Relationship Id="rId36" Type="http://schemas.openxmlformats.org/officeDocument/2006/relationships/hyperlink" Target="https://planerny-ndv.ru/bg/the-tax-system/processy-i-potoki-processy-i-potoki-processy-i-potoki.html" TargetMode="External"/><Relationship Id="rId10" Type="http://schemas.openxmlformats.org/officeDocument/2006/relationships/hyperlink" Target="https://www.linkedin.com/in/bzahov98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en.wikipedia.org/wiki/Android_version_history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zahov1998@gmail.com" TargetMode="External"/><Relationship Id="rId14" Type="http://schemas.openxmlformats.org/officeDocument/2006/relationships/hyperlink" Target="https://developer.android.com/reference/android/os/AsyncTask" TargetMode="External"/><Relationship Id="rId22" Type="http://schemas.openxmlformats.org/officeDocument/2006/relationships/hyperlink" Target="https://developer.android.com/topic/libraries/architecture/coroutines" TargetMode="External"/><Relationship Id="rId27" Type="http://schemas.openxmlformats.org/officeDocument/2006/relationships/hyperlink" Target="https://x-wei.github.io/andev_p1e2_internet.html" TargetMode="External"/><Relationship Id="rId30" Type="http://schemas.openxmlformats.org/officeDocument/2006/relationships/hyperlink" Target="https://hub.packtpub.com/common-asynctask-issues/" TargetMode="External"/><Relationship Id="rId35" Type="http://schemas.openxmlformats.org/officeDocument/2006/relationships/hyperlink" Target="https://www.vogella.com/tutorials/AndroidLifeCycle/article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0E38-99FF-4CC7-BF27-02FFC0D5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3255</Words>
  <Characters>18558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bozahidar.zahov</dc:creator>
  <cp:lastModifiedBy>TR</cp:lastModifiedBy>
  <cp:revision>2</cp:revision>
  <cp:lastPrinted>2021-01-20T20:13:00Z</cp:lastPrinted>
  <dcterms:created xsi:type="dcterms:W3CDTF">2021-01-20T20:15:00Z</dcterms:created>
  <dcterms:modified xsi:type="dcterms:W3CDTF">2021-01-20T20:15:00Z</dcterms:modified>
</cp:coreProperties>
</file>